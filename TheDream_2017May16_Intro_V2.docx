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91E" w:rsidRDefault="0060691E" w:rsidP="0060691E">
      <w:pPr>
        <w:spacing w:after="0" w:line="480" w:lineRule="auto"/>
        <w:jc w:val="center"/>
        <w:rPr>
          <w:rFonts w:ascii="Times New Roman" w:hAnsi="Times New Roman" w:cs="Times New Roman"/>
          <w:b/>
          <w:sz w:val="24"/>
          <w:szCs w:val="24"/>
        </w:rPr>
      </w:pPr>
      <w:r w:rsidRPr="0060691E">
        <w:rPr>
          <w:rFonts w:ascii="Times New Roman" w:hAnsi="Times New Roman" w:cs="Times New Roman"/>
          <w:b/>
          <w:sz w:val="24"/>
          <w:szCs w:val="24"/>
        </w:rPr>
        <w:t xml:space="preserve">The dream and </w:t>
      </w:r>
      <w:r>
        <w:rPr>
          <w:rFonts w:ascii="Times New Roman" w:hAnsi="Times New Roman" w:cs="Times New Roman"/>
          <w:b/>
          <w:sz w:val="24"/>
          <w:szCs w:val="24"/>
        </w:rPr>
        <w:t>the reality: meeting decision-making time frames while incorporating ecosystem and economic models into management strategy evaluation</w:t>
      </w:r>
    </w:p>
    <w:p w:rsidR="00460D19" w:rsidRDefault="00460D19" w:rsidP="0060691E">
      <w:pPr>
        <w:spacing w:after="0" w:line="480" w:lineRule="auto"/>
        <w:jc w:val="center"/>
        <w:rPr>
          <w:rFonts w:ascii="Times New Roman" w:hAnsi="Times New Roman" w:cs="Times New Roman"/>
          <w:b/>
          <w:sz w:val="24"/>
          <w:szCs w:val="24"/>
        </w:rPr>
      </w:pPr>
    </w:p>
    <w:p w:rsidR="0060691E" w:rsidRDefault="0060691E" w:rsidP="0060691E">
      <w:pPr>
        <w:spacing w:after="0" w:line="480" w:lineRule="auto"/>
        <w:jc w:val="center"/>
        <w:rPr>
          <w:rFonts w:ascii="Times New Roman" w:hAnsi="Times New Roman" w:cs="Times New Roman"/>
          <w:sz w:val="24"/>
          <w:szCs w:val="24"/>
          <w:vertAlign w:val="superscript"/>
        </w:rPr>
      </w:pPr>
      <w:r w:rsidRPr="0060691E">
        <w:rPr>
          <w:rFonts w:ascii="Times New Roman" w:hAnsi="Times New Roman" w:cs="Times New Roman"/>
          <w:sz w:val="24"/>
          <w:szCs w:val="24"/>
        </w:rPr>
        <w:t xml:space="preserve">Jonathan </w:t>
      </w:r>
      <w:r>
        <w:rPr>
          <w:rFonts w:ascii="Times New Roman" w:hAnsi="Times New Roman" w:cs="Times New Roman"/>
          <w:sz w:val="24"/>
          <w:szCs w:val="24"/>
        </w:rPr>
        <w:t>J. Deroba</w:t>
      </w:r>
      <w:r w:rsidR="00F61D95">
        <w:rPr>
          <w:rFonts w:ascii="Times New Roman" w:hAnsi="Times New Roman" w:cs="Times New Roman"/>
          <w:sz w:val="24"/>
          <w:szCs w:val="24"/>
          <w:vertAlign w:val="superscript"/>
        </w:rPr>
        <w:t>1,*</w:t>
      </w:r>
      <w:r w:rsidR="00F61D95">
        <w:rPr>
          <w:rFonts w:ascii="Times New Roman" w:hAnsi="Times New Roman" w:cs="Times New Roman"/>
          <w:sz w:val="24"/>
          <w:szCs w:val="24"/>
        </w:rPr>
        <w:t>, Sarah Gaichas</w:t>
      </w:r>
      <w:r w:rsidR="00F61D95">
        <w:rPr>
          <w:rFonts w:ascii="Times New Roman" w:hAnsi="Times New Roman" w:cs="Times New Roman"/>
          <w:sz w:val="24"/>
          <w:szCs w:val="24"/>
          <w:vertAlign w:val="superscript"/>
        </w:rPr>
        <w:t>1</w:t>
      </w:r>
      <w:r w:rsidR="00F61D95">
        <w:rPr>
          <w:rFonts w:ascii="Times New Roman" w:hAnsi="Times New Roman" w:cs="Times New Roman"/>
          <w:sz w:val="24"/>
          <w:szCs w:val="24"/>
        </w:rPr>
        <w:t>, Min-Yang Lee</w:t>
      </w:r>
      <w:r w:rsidR="00F61D95">
        <w:rPr>
          <w:rFonts w:ascii="Times New Roman" w:hAnsi="Times New Roman" w:cs="Times New Roman"/>
          <w:sz w:val="24"/>
          <w:szCs w:val="24"/>
          <w:vertAlign w:val="superscript"/>
        </w:rPr>
        <w:t>1</w:t>
      </w:r>
      <w:r w:rsidR="00F61D95">
        <w:rPr>
          <w:rFonts w:ascii="Times New Roman" w:hAnsi="Times New Roman" w:cs="Times New Roman"/>
          <w:sz w:val="24"/>
          <w:szCs w:val="24"/>
        </w:rPr>
        <w:t>, Rachel G. Feeney</w:t>
      </w:r>
      <w:r w:rsidR="00F61D95">
        <w:rPr>
          <w:rFonts w:ascii="Times New Roman" w:hAnsi="Times New Roman" w:cs="Times New Roman"/>
          <w:sz w:val="24"/>
          <w:szCs w:val="24"/>
          <w:vertAlign w:val="superscript"/>
        </w:rPr>
        <w:t>2</w:t>
      </w:r>
      <w:r w:rsidR="00F61D95">
        <w:rPr>
          <w:rFonts w:ascii="Times New Roman" w:hAnsi="Times New Roman" w:cs="Times New Roman"/>
          <w:sz w:val="24"/>
          <w:szCs w:val="24"/>
        </w:rPr>
        <w:t>, Deirdre Boelke</w:t>
      </w:r>
      <w:r w:rsidR="00F61D95">
        <w:rPr>
          <w:rFonts w:ascii="Times New Roman" w:hAnsi="Times New Roman" w:cs="Times New Roman"/>
          <w:sz w:val="24"/>
          <w:szCs w:val="24"/>
          <w:vertAlign w:val="superscript"/>
        </w:rPr>
        <w:t>2</w:t>
      </w:r>
      <w:r w:rsidR="00F61D95">
        <w:rPr>
          <w:rFonts w:ascii="Times New Roman" w:hAnsi="Times New Roman" w:cs="Times New Roman"/>
          <w:sz w:val="24"/>
          <w:szCs w:val="24"/>
        </w:rPr>
        <w:t>, Brian J. Irwin</w:t>
      </w:r>
      <w:r w:rsidR="00F61D95">
        <w:rPr>
          <w:rFonts w:ascii="Times New Roman" w:hAnsi="Times New Roman" w:cs="Times New Roman"/>
          <w:sz w:val="24"/>
          <w:szCs w:val="24"/>
          <w:vertAlign w:val="superscript"/>
        </w:rPr>
        <w:t>3</w:t>
      </w:r>
    </w:p>
    <w:p w:rsidR="007A35D8" w:rsidRPr="00F61D95" w:rsidRDefault="007A35D8" w:rsidP="0060691E">
      <w:pPr>
        <w:spacing w:after="0" w:line="480" w:lineRule="auto"/>
        <w:jc w:val="center"/>
        <w:rPr>
          <w:rFonts w:ascii="Times New Roman" w:hAnsi="Times New Roman" w:cs="Times New Roman"/>
          <w:sz w:val="24"/>
          <w:szCs w:val="24"/>
        </w:rPr>
      </w:pPr>
    </w:p>
    <w:p w:rsidR="00F61D95" w:rsidRDefault="00F61D95" w:rsidP="007A35D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Northeast Fisheries Science Center, Population Dynamics Branch,</w:t>
      </w:r>
    </w:p>
    <w:p w:rsidR="00F61D95" w:rsidRDefault="00F61D95" w:rsidP="007A35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166 Water Street, Woods Hole, Massachusetts  02543, USA</w:t>
      </w:r>
    </w:p>
    <w:p w:rsidR="007A35D8" w:rsidRDefault="007A35D8" w:rsidP="007A35D8">
      <w:pPr>
        <w:spacing w:after="0" w:line="480" w:lineRule="auto"/>
        <w:jc w:val="center"/>
        <w:rPr>
          <w:rFonts w:ascii="Times New Roman" w:hAnsi="Times New Roman" w:cs="Times New Roman"/>
          <w:sz w:val="24"/>
          <w:szCs w:val="24"/>
        </w:rPr>
      </w:pPr>
    </w:p>
    <w:p w:rsidR="00F61D95" w:rsidRDefault="00F61D95" w:rsidP="007A35D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2</w:t>
      </w:r>
      <w:r>
        <w:rPr>
          <w:rFonts w:ascii="Times New Roman" w:hAnsi="Times New Roman" w:cs="Times New Roman"/>
          <w:sz w:val="24"/>
          <w:szCs w:val="24"/>
        </w:rPr>
        <w:t>New England Fishery Management Council</w:t>
      </w:r>
    </w:p>
    <w:p w:rsidR="00F61D95" w:rsidRDefault="00F61D95" w:rsidP="007A35D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50 Water Street, Mill 2, Newburyport, MA  01950, USA</w:t>
      </w:r>
    </w:p>
    <w:p w:rsidR="007A35D8" w:rsidRDefault="007A35D8" w:rsidP="007A35D8">
      <w:pPr>
        <w:spacing w:after="0" w:line="480" w:lineRule="auto"/>
        <w:jc w:val="center"/>
        <w:rPr>
          <w:rFonts w:ascii="Times New Roman" w:hAnsi="Times New Roman" w:cs="Times New Roman"/>
          <w:sz w:val="24"/>
          <w:szCs w:val="24"/>
        </w:rPr>
      </w:pPr>
    </w:p>
    <w:p w:rsidR="00F61D95" w:rsidRDefault="00F61D95" w:rsidP="007A35D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3</w:t>
      </w:r>
      <w:r w:rsidR="008E6537">
        <w:rPr>
          <w:rFonts w:ascii="Times New Roman" w:hAnsi="Times New Roman" w:cs="Times New Roman"/>
          <w:sz w:val="24"/>
          <w:szCs w:val="24"/>
        </w:rPr>
        <w:t xml:space="preserve">U.S. Geological Survey, Georgia Cooperative Fish and Wildlife Research Unit, </w:t>
      </w:r>
      <w:proofErr w:type="spellStart"/>
      <w:r w:rsidR="008E6537">
        <w:rPr>
          <w:rFonts w:ascii="Times New Roman" w:hAnsi="Times New Roman" w:cs="Times New Roman"/>
          <w:sz w:val="24"/>
          <w:szCs w:val="24"/>
        </w:rPr>
        <w:t>Warnell</w:t>
      </w:r>
      <w:proofErr w:type="spellEnd"/>
      <w:r w:rsidR="008E6537">
        <w:rPr>
          <w:rFonts w:ascii="Times New Roman" w:hAnsi="Times New Roman" w:cs="Times New Roman"/>
          <w:sz w:val="24"/>
          <w:szCs w:val="24"/>
        </w:rPr>
        <w:t xml:space="preserve"> School of Forestry and Natural Resources, University of Georgia, Athens, GA   30602, USA</w:t>
      </w:r>
    </w:p>
    <w:p w:rsidR="007A35D8" w:rsidRDefault="007A35D8" w:rsidP="007A35D8">
      <w:pPr>
        <w:spacing w:after="0" w:line="480" w:lineRule="auto"/>
        <w:jc w:val="center"/>
        <w:rPr>
          <w:rFonts w:ascii="Times New Roman" w:hAnsi="Times New Roman" w:cs="Times New Roman"/>
          <w:sz w:val="24"/>
          <w:szCs w:val="24"/>
        </w:rPr>
      </w:pPr>
    </w:p>
    <w:p w:rsidR="00F61D95" w:rsidRDefault="00F61D95" w:rsidP="007A35D8">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w:t>
      </w:r>
      <w:r>
        <w:rPr>
          <w:rFonts w:ascii="Times New Roman" w:hAnsi="Times New Roman" w:cs="Times New Roman"/>
          <w:sz w:val="24"/>
          <w:szCs w:val="24"/>
        </w:rPr>
        <w:t xml:space="preserve">Corresponding author: </w:t>
      </w:r>
      <w:hyperlink r:id="rId6" w:history="1">
        <w:r w:rsidRPr="00F61D95">
          <w:rPr>
            <w:rStyle w:val="Hyperlink"/>
            <w:rFonts w:ascii="Times New Roman" w:hAnsi="Times New Roman" w:cs="Times New Roman"/>
            <w:color w:val="auto"/>
            <w:sz w:val="24"/>
            <w:szCs w:val="24"/>
            <w:u w:val="none"/>
          </w:rPr>
          <w:t>jonathan.deroba@noaa.gov</w:t>
        </w:r>
      </w:hyperlink>
      <w:r w:rsidR="001A1698">
        <w:rPr>
          <w:rFonts w:ascii="Times New Roman" w:hAnsi="Times New Roman" w:cs="Times New Roman"/>
          <w:sz w:val="24"/>
          <w:szCs w:val="24"/>
        </w:rPr>
        <w:t>, 508-495-2310 (office), 508-495-2393 (fax)</w:t>
      </w:r>
    </w:p>
    <w:p w:rsidR="00A777D3" w:rsidRDefault="00A777D3" w:rsidP="007A35D8">
      <w:pPr>
        <w:spacing w:after="0" w:line="480" w:lineRule="auto"/>
        <w:jc w:val="center"/>
        <w:rPr>
          <w:rFonts w:ascii="Times New Roman" w:hAnsi="Times New Roman" w:cs="Times New Roman"/>
          <w:sz w:val="24"/>
          <w:szCs w:val="24"/>
        </w:rPr>
        <w:sectPr w:rsidR="00A777D3" w:rsidSect="0060691E">
          <w:pgSz w:w="12240" w:h="15840"/>
          <w:pgMar w:top="1440" w:right="1440" w:bottom="1440" w:left="1440" w:header="720" w:footer="720" w:gutter="0"/>
          <w:lnNumType w:countBy="1" w:restart="continuous"/>
          <w:cols w:space="720"/>
          <w:docGrid w:linePitch="360"/>
        </w:sectPr>
      </w:pPr>
    </w:p>
    <w:p w:rsidR="00A777D3" w:rsidRDefault="00A777D3" w:rsidP="00A777D3">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Abstract—</w:t>
      </w:r>
    </w:p>
    <w:p w:rsidR="00A777D3" w:rsidRDefault="00A777D3" w:rsidP="00A777D3">
      <w:pPr>
        <w:spacing w:after="0" w:line="480" w:lineRule="auto"/>
        <w:rPr>
          <w:rFonts w:ascii="Times New Roman" w:hAnsi="Times New Roman" w:cs="Times New Roman"/>
          <w:b/>
          <w:sz w:val="24"/>
          <w:szCs w:val="24"/>
        </w:rPr>
        <w:sectPr w:rsidR="00A777D3" w:rsidSect="0060691E">
          <w:pgSz w:w="12240" w:h="15840"/>
          <w:pgMar w:top="1440" w:right="1440" w:bottom="1440" w:left="1440" w:header="720" w:footer="720" w:gutter="0"/>
          <w:lnNumType w:countBy="1" w:restart="continuous"/>
          <w:cols w:space="720"/>
          <w:docGrid w:linePitch="360"/>
        </w:sectPr>
      </w:pPr>
    </w:p>
    <w:p w:rsidR="00B06A25" w:rsidRDefault="00A777D3" w:rsidP="00A777D3">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0D6B0D" w:rsidRDefault="000D6B0D" w:rsidP="003A11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Management strategy evaluation (MSE) uses simulation to evaluate the trade-offs </w:t>
      </w:r>
      <w:r w:rsidR="00821541">
        <w:rPr>
          <w:rFonts w:ascii="Times New Roman" w:hAnsi="Times New Roman" w:cs="Times New Roman"/>
          <w:sz w:val="24"/>
          <w:szCs w:val="24"/>
        </w:rPr>
        <w:t>resulting from</w:t>
      </w:r>
      <w:r>
        <w:rPr>
          <w:rFonts w:ascii="Times New Roman" w:hAnsi="Times New Roman" w:cs="Times New Roman"/>
          <w:sz w:val="24"/>
          <w:szCs w:val="24"/>
        </w:rPr>
        <w:t xml:space="preserve"> alternative management options in the face of uncertainty (Punt et al. 2014).  </w:t>
      </w:r>
      <w:r w:rsidR="00871424">
        <w:rPr>
          <w:rFonts w:ascii="Times New Roman" w:hAnsi="Times New Roman" w:cs="Times New Roman"/>
          <w:sz w:val="24"/>
          <w:szCs w:val="24"/>
        </w:rPr>
        <w:t>MSEs</w:t>
      </w:r>
      <w:r>
        <w:rPr>
          <w:rFonts w:ascii="Times New Roman" w:hAnsi="Times New Roman" w:cs="Times New Roman"/>
          <w:sz w:val="24"/>
          <w:szCs w:val="24"/>
        </w:rPr>
        <w:t xml:space="preserve"> requ</w:t>
      </w:r>
      <w:r w:rsidR="00871424">
        <w:rPr>
          <w:rFonts w:ascii="Times New Roman" w:hAnsi="Times New Roman" w:cs="Times New Roman"/>
          <w:sz w:val="24"/>
          <w:szCs w:val="24"/>
        </w:rPr>
        <w:t>ire</w:t>
      </w:r>
      <w:r>
        <w:rPr>
          <w:rFonts w:ascii="Times New Roman" w:hAnsi="Times New Roman" w:cs="Times New Roman"/>
          <w:sz w:val="24"/>
          <w:szCs w:val="24"/>
        </w:rPr>
        <w:t xml:space="preserve"> time</w:t>
      </w:r>
      <w:r w:rsidR="00871424">
        <w:rPr>
          <w:rFonts w:ascii="Times New Roman" w:hAnsi="Times New Roman" w:cs="Times New Roman"/>
          <w:sz w:val="24"/>
          <w:szCs w:val="24"/>
        </w:rPr>
        <w:t>, however,</w:t>
      </w:r>
      <w:r>
        <w:rPr>
          <w:rFonts w:ascii="Times New Roman" w:hAnsi="Times New Roman" w:cs="Times New Roman"/>
          <w:sz w:val="24"/>
          <w:szCs w:val="24"/>
        </w:rPr>
        <w:t xml:space="preserve"> for stakeholder input, data co</w:t>
      </w:r>
      <w:r w:rsidR="00871424">
        <w:rPr>
          <w:rFonts w:ascii="Times New Roman" w:hAnsi="Times New Roman" w:cs="Times New Roman"/>
          <w:sz w:val="24"/>
          <w:szCs w:val="24"/>
        </w:rPr>
        <w:t xml:space="preserve">llection, and model </w:t>
      </w:r>
      <w:r w:rsidR="00503603">
        <w:rPr>
          <w:rFonts w:ascii="Times New Roman" w:hAnsi="Times New Roman" w:cs="Times New Roman"/>
          <w:sz w:val="24"/>
          <w:szCs w:val="24"/>
        </w:rPr>
        <w:t>development</w:t>
      </w:r>
      <w:r w:rsidR="00DF2B6B">
        <w:rPr>
          <w:rFonts w:ascii="Times New Roman" w:hAnsi="Times New Roman" w:cs="Times New Roman"/>
          <w:sz w:val="24"/>
          <w:szCs w:val="24"/>
        </w:rPr>
        <w:t xml:space="preserve"> (Butterworth 2007; Punt et al., 2014).  As such, </w:t>
      </w:r>
      <w:r w:rsidR="00871424">
        <w:rPr>
          <w:rFonts w:ascii="Times New Roman" w:hAnsi="Times New Roman" w:cs="Times New Roman"/>
          <w:sz w:val="24"/>
          <w:szCs w:val="24"/>
        </w:rPr>
        <w:t xml:space="preserve">the process can take much longer than “traditional” management time frames </w:t>
      </w:r>
      <w:r>
        <w:rPr>
          <w:rFonts w:ascii="Times New Roman" w:hAnsi="Times New Roman" w:cs="Times New Roman"/>
          <w:sz w:val="24"/>
          <w:szCs w:val="24"/>
        </w:rPr>
        <w:t>(But</w:t>
      </w:r>
      <w:r w:rsidR="00DF2B6B">
        <w:rPr>
          <w:rFonts w:ascii="Times New Roman" w:hAnsi="Times New Roman" w:cs="Times New Roman"/>
          <w:sz w:val="24"/>
          <w:szCs w:val="24"/>
        </w:rPr>
        <w:t>terworth 2007</w:t>
      </w:r>
      <w:r>
        <w:rPr>
          <w:rFonts w:ascii="Times New Roman" w:hAnsi="Times New Roman" w:cs="Times New Roman"/>
          <w:sz w:val="24"/>
          <w:szCs w:val="24"/>
        </w:rPr>
        <w:t>).</w:t>
      </w:r>
      <w:r w:rsidR="006E19DD">
        <w:rPr>
          <w:rFonts w:ascii="Times New Roman" w:hAnsi="Times New Roman" w:cs="Times New Roman"/>
          <w:sz w:val="24"/>
          <w:szCs w:val="24"/>
        </w:rPr>
        <w:t xml:space="preserve">  The development time is also likely to lengthen when explicit ecosystem, multi-species, or socioeconomic considerations are desired because the data and modeling needs, and subsequent uncertainties, are all greater than in a single species approach.</w:t>
      </w:r>
      <w:r w:rsidR="00503603">
        <w:rPr>
          <w:rFonts w:ascii="Times New Roman" w:hAnsi="Times New Roman" w:cs="Times New Roman"/>
          <w:sz w:val="24"/>
          <w:szCs w:val="24"/>
        </w:rPr>
        <w:t xml:space="preserve">  This manuscript chronicles the development of an MSE</w:t>
      </w:r>
      <w:r w:rsidR="00B1186A">
        <w:rPr>
          <w:rFonts w:ascii="Times New Roman" w:hAnsi="Times New Roman" w:cs="Times New Roman"/>
          <w:sz w:val="24"/>
          <w:szCs w:val="24"/>
        </w:rPr>
        <w:t xml:space="preserve"> done</w:t>
      </w:r>
      <w:r w:rsidR="00503603">
        <w:rPr>
          <w:rFonts w:ascii="Times New Roman" w:hAnsi="Times New Roman" w:cs="Times New Roman"/>
          <w:sz w:val="24"/>
          <w:szCs w:val="24"/>
        </w:rPr>
        <w:t xml:space="preserve"> on a truncated timetable (</w:t>
      </w:r>
      <w:r w:rsidR="005A664C">
        <w:rPr>
          <w:rFonts w:ascii="Times New Roman" w:hAnsi="Times New Roman" w:cs="Times New Roman"/>
          <w:sz w:val="24"/>
          <w:szCs w:val="24"/>
        </w:rPr>
        <w:t>~</w:t>
      </w:r>
      <w:r w:rsidR="00503603">
        <w:rPr>
          <w:rFonts w:ascii="Times New Roman" w:hAnsi="Times New Roman" w:cs="Times New Roman"/>
          <w:sz w:val="24"/>
          <w:szCs w:val="24"/>
        </w:rPr>
        <w:t>12 months) required to meet management time frames</w:t>
      </w:r>
      <w:r w:rsidR="00E340D0">
        <w:rPr>
          <w:rFonts w:ascii="Times New Roman" w:hAnsi="Times New Roman" w:cs="Times New Roman"/>
          <w:sz w:val="24"/>
          <w:szCs w:val="24"/>
        </w:rPr>
        <w:t>.</w:t>
      </w:r>
    </w:p>
    <w:p w:rsidR="00503603" w:rsidRDefault="00503603" w:rsidP="0050360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January 2016, the New </w:t>
      </w:r>
      <w:commentRangeStart w:id="0"/>
      <w:r>
        <w:rPr>
          <w:rFonts w:ascii="Times New Roman" w:hAnsi="Times New Roman" w:cs="Times New Roman"/>
          <w:sz w:val="24"/>
          <w:szCs w:val="24"/>
        </w:rPr>
        <w:t>England Fishery Management Council</w:t>
      </w:r>
      <w:commentRangeEnd w:id="0"/>
      <w:r w:rsidRPr="0036511E">
        <w:rPr>
          <w:rFonts w:ascii="Times New Roman" w:hAnsi="Times New Roman" w:cs="Times New Roman"/>
          <w:sz w:val="24"/>
          <w:szCs w:val="24"/>
        </w:rPr>
        <w:commentReference w:id="0"/>
      </w:r>
      <w:r>
        <w:rPr>
          <w:rFonts w:ascii="Times New Roman" w:hAnsi="Times New Roman" w:cs="Times New Roman"/>
          <w:sz w:val="24"/>
          <w:szCs w:val="24"/>
        </w:rPr>
        <w:t xml:space="preserve"> (NEFMC), the political body responsible for federally managed species in the northeast US, approved the conduct of an MSE to evaluate harvest control rules (HCRs) for Atlantic herring  (hereafter herring) </w:t>
      </w:r>
      <w:proofErr w:type="spellStart"/>
      <w:r>
        <w:rPr>
          <w:rFonts w:ascii="Times New Roman" w:hAnsi="Times New Roman" w:cs="Times New Roman"/>
          <w:i/>
          <w:sz w:val="24"/>
          <w:szCs w:val="24"/>
        </w:rPr>
        <w:t>Clupea</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harengus</w:t>
      </w:r>
      <w:proofErr w:type="spellEnd"/>
      <w:r w:rsidR="00DF1C17">
        <w:rPr>
          <w:rFonts w:ascii="Times New Roman" w:hAnsi="Times New Roman" w:cs="Times New Roman"/>
          <w:i/>
          <w:sz w:val="24"/>
          <w:szCs w:val="24"/>
        </w:rPr>
        <w:t>.</w:t>
      </w:r>
      <w:r>
        <w:rPr>
          <w:rFonts w:ascii="Times New Roman" w:hAnsi="Times New Roman" w:cs="Times New Roman"/>
          <w:i/>
          <w:sz w:val="24"/>
          <w:szCs w:val="24"/>
        </w:rPr>
        <w:t xml:space="preserve">  </w:t>
      </w:r>
      <w:r w:rsidRPr="00503603">
        <w:rPr>
          <w:rFonts w:ascii="Times New Roman" w:hAnsi="Times New Roman" w:cs="Times New Roman"/>
          <w:sz w:val="24"/>
          <w:szCs w:val="24"/>
        </w:rPr>
        <w:t>The</w:t>
      </w:r>
      <w:r>
        <w:rPr>
          <w:rFonts w:ascii="Times New Roman" w:hAnsi="Times New Roman" w:cs="Times New Roman"/>
          <w:sz w:val="24"/>
          <w:szCs w:val="24"/>
        </w:rPr>
        <w:t xml:space="preserve"> primary goal of this MSE was to evaluate the effects of alternative HCRs on the herring fishery, </w:t>
      </w:r>
      <w:r w:rsidR="00DF1C17">
        <w:rPr>
          <w:rFonts w:ascii="Times New Roman" w:hAnsi="Times New Roman" w:cs="Times New Roman"/>
          <w:sz w:val="24"/>
          <w:szCs w:val="24"/>
        </w:rPr>
        <w:t>predators of herring</w:t>
      </w:r>
      <w:r>
        <w:rPr>
          <w:rFonts w:ascii="Times New Roman" w:hAnsi="Times New Roman" w:cs="Times New Roman"/>
          <w:sz w:val="24"/>
          <w:szCs w:val="24"/>
        </w:rPr>
        <w:t xml:space="preserve">, and the human environment.  </w:t>
      </w:r>
      <w:r>
        <w:rPr>
          <w:rStyle w:val="CommentReference"/>
        </w:rPr>
        <w:commentReference w:id="1"/>
      </w:r>
      <w:r w:rsidR="00E340D0">
        <w:rPr>
          <w:rFonts w:ascii="Times New Roman" w:hAnsi="Times New Roman" w:cs="Times New Roman"/>
          <w:sz w:val="24"/>
          <w:szCs w:val="24"/>
        </w:rPr>
        <w:t xml:space="preserve">The MSE was also to include a public stakeholder process.  </w:t>
      </w:r>
      <w:r w:rsidR="00DF1C17">
        <w:rPr>
          <w:rStyle w:val="CommentReference"/>
        </w:rPr>
        <w:commentReference w:id="2"/>
      </w:r>
      <w:r>
        <w:rPr>
          <w:rFonts w:ascii="Times New Roman" w:hAnsi="Times New Roman" w:cs="Times New Roman"/>
          <w:sz w:val="24"/>
          <w:szCs w:val="24"/>
        </w:rPr>
        <w:t>The NEFMC desired to have results from the MSE ready to inform fisheries management decisions within one year, which left little time to develop the</w:t>
      </w:r>
      <w:r w:rsidR="00E340D0">
        <w:rPr>
          <w:rFonts w:ascii="Times New Roman" w:hAnsi="Times New Roman" w:cs="Times New Roman"/>
          <w:sz w:val="24"/>
          <w:szCs w:val="24"/>
        </w:rPr>
        <w:t xml:space="preserve"> technical aspects of the</w:t>
      </w:r>
      <w:r>
        <w:rPr>
          <w:rFonts w:ascii="Times New Roman" w:hAnsi="Times New Roman" w:cs="Times New Roman"/>
          <w:sz w:val="24"/>
          <w:szCs w:val="24"/>
        </w:rPr>
        <w:t xml:space="preserve"> MSE</w:t>
      </w:r>
      <w:r w:rsidR="00E340D0">
        <w:rPr>
          <w:rFonts w:ascii="Times New Roman" w:hAnsi="Times New Roman" w:cs="Times New Roman"/>
          <w:sz w:val="24"/>
          <w:szCs w:val="24"/>
        </w:rPr>
        <w:t>, especially</w:t>
      </w:r>
      <w:r>
        <w:rPr>
          <w:rFonts w:ascii="Times New Roman" w:hAnsi="Times New Roman" w:cs="Times New Roman"/>
          <w:sz w:val="24"/>
          <w:szCs w:val="24"/>
        </w:rPr>
        <w:t xml:space="preserve"> in the context of </w:t>
      </w:r>
      <w:r w:rsidR="00E340D0">
        <w:rPr>
          <w:rFonts w:ascii="Times New Roman" w:hAnsi="Times New Roman" w:cs="Times New Roman"/>
          <w:sz w:val="24"/>
          <w:szCs w:val="24"/>
        </w:rPr>
        <w:t xml:space="preserve">multiple </w:t>
      </w:r>
      <w:r>
        <w:rPr>
          <w:rFonts w:ascii="Times New Roman" w:hAnsi="Times New Roman" w:cs="Times New Roman"/>
          <w:sz w:val="24"/>
          <w:szCs w:val="24"/>
        </w:rPr>
        <w:t>public stakeholder workshops.</w:t>
      </w:r>
      <w:r w:rsidR="00E340D0">
        <w:rPr>
          <w:rFonts w:ascii="Times New Roman" w:hAnsi="Times New Roman" w:cs="Times New Roman"/>
          <w:sz w:val="24"/>
          <w:szCs w:val="24"/>
        </w:rPr>
        <w:t xml:space="preserve">  </w:t>
      </w:r>
      <w:r w:rsidR="00FF0316">
        <w:rPr>
          <w:rFonts w:ascii="Times New Roman" w:hAnsi="Times New Roman" w:cs="Times New Roman"/>
          <w:sz w:val="24"/>
          <w:szCs w:val="24"/>
        </w:rPr>
        <w:t xml:space="preserve">A particularly </w:t>
      </w:r>
      <w:r w:rsidR="00125304">
        <w:rPr>
          <w:rFonts w:ascii="Times New Roman" w:hAnsi="Times New Roman" w:cs="Times New Roman"/>
          <w:sz w:val="24"/>
          <w:szCs w:val="24"/>
        </w:rPr>
        <w:t>challenging aspect</w:t>
      </w:r>
      <w:r w:rsidR="00FF0316">
        <w:rPr>
          <w:rFonts w:ascii="Times New Roman" w:hAnsi="Times New Roman" w:cs="Times New Roman"/>
          <w:sz w:val="24"/>
          <w:szCs w:val="24"/>
        </w:rPr>
        <w:t xml:space="preserve"> of the time frame was deciding what technical aspects of the MSE (e.g., operating models) could be compromised (i.e., perhaps not ideal from a scientific or best-practices standpoint) while ensuring the results would </w:t>
      </w:r>
      <w:r w:rsidR="00BA3BFC">
        <w:rPr>
          <w:rFonts w:ascii="Times New Roman" w:hAnsi="Times New Roman" w:cs="Times New Roman"/>
          <w:sz w:val="24"/>
          <w:szCs w:val="24"/>
        </w:rPr>
        <w:t xml:space="preserve">still </w:t>
      </w:r>
      <w:r w:rsidR="005A2E47">
        <w:rPr>
          <w:rFonts w:ascii="Times New Roman" w:hAnsi="Times New Roman" w:cs="Times New Roman"/>
          <w:sz w:val="24"/>
          <w:szCs w:val="24"/>
        </w:rPr>
        <w:t xml:space="preserve">accurately portray the trade-offs among objectives and </w:t>
      </w:r>
      <w:r w:rsidR="00BA3BFC">
        <w:rPr>
          <w:rFonts w:ascii="Times New Roman" w:hAnsi="Times New Roman" w:cs="Times New Roman"/>
          <w:sz w:val="24"/>
          <w:szCs w:val="24"/>
        </w:rPr>
        <w:t>remain</w:t>
      </w:r>
      <w:r w:rsidR="00FF0316">
        <w:rPr>
          <w:rFonts w:ascii="Times New Roman" w:hAnsi="Times New Roman" w:cs="Times New Roman"/>
          <w:sz w:val="24"/>
          <w:szCs w:val="24"/>
        </w:rPr>
        <w:t xml:space="preserve"> relevant for decision-making. </w:t>
      </w:r>
      <w:r>
        <w:rPr>
          <w:rFonts w:ascii="Times New Roman" w:hAnsi="Times New Roman" w:cs="Times New Roman"/>
          <w:sz w:val="24"/>
          <w:szCs w:val="24"/>
        </w:rPr>
        <w:t>The objectives of this manuscript were to:</w:t>
      </w:r>
    </w:p>
    <w:p w:rsidR="00503603" w:rsidRDefault="00503603" w:rsidP="00DF1C17">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Evaluate the relative performance of HCRs at meeting </w:t>
      </w:r>
      <w:r w:rsidR="001C231F">
        <w:rPr>
          <w:rFonts w:ascii="Times New Roman" w:hAnsi="Times New Roman" w:cs="Times New Roman"/>
          <w:sz w:val="24"/>
          <w:szCs w:val="24"/>
        </w:rPr>
        <w:t xml:space="preserve">herring fishery </w:t>
      </w:r>
      <w:r>
        <w:rPr>
          <w:rFonts w:ascii="Times New Roman" w:hAnsi="Times New Roman" w:cs="Times New Roman"/>
          <w:sz w:val="24"/>
          <w:szCs w:val="24"/>
        </w:rPr>
        <w:t xml:space="preserve">objectives, including those related to </w:t>
      </w:r>
      <w:r w:rsidR="001C231F">
        <w:rPr>
          <w:rFonts w:ascii="Times New Roman" w:hAnsi="Times New Roman" w:cs="Times New Roman"/>
          <w:sz w:val="24"/>
          <w:szCs w:val="24"/>
        </w:rPr>
        <w:t>predators of herring</w:t>
      </w:r>
      <w:r>
        <w:rPr>
          <w:rFonts w:ascii="Times New Roman" w:hAnsi="Times New Roman" w:cs="Times New Roman"/>
          <w:sz w:val="24"/>
          <w:szCs w:val="24"/>
        </w:rPr>
        <w:t>, as informed by stakeholder input, and,</w:t>
      </w:r>
    </w:p>
    <w:p w:rsidR="009418FC" w:rsidRPr="008E0C7D" w:rsidRDefault="00503603" w:rsidP="008E0C7D">
      <w:pPr>
        <w:pStyle w:val="ListParagraph"/>
        <w:numPr>
          <w:ilvl w:val="0"/>
          <w:numId w:val="4"/>
        </w:numPr>
        <w:spacing w:after="0" w:line="480" w:lineRule="auto"/>
        <w:rPr>
          <w:rFonts w:ascii="Times New Roman" w:hAnsi="Times New Roman" w:cs="Times New Roman"/>
          <w:sz w:val="24"/>
          <w:szCs w:val="24"/>
        </w:rPr>
      </w:pPr>
      <w:r w:rsidRPr="00DF1C17">
        <w:rPr>
          <w:rFonts w:ascii="Times New Roman" w:hAnsi="Times New Roman" w:cs="Times New Roman"/>
          <w:sz w:val="24"/>
          <w:szCs w:val="24"/>
        </w:rPr>
        <w:t>Discuss our approach to developing an MSE on a relatively truncated timetable in order to meet management time frames, and identify the lessons learned throughout the process, especially as they relate to using MSE as a tool to advance an ecosystem based approach to management (</w:t>
      </w:r>
      <w:proofErr w:type="spellStart"/>
      <w:r w:rsidRPr="00DF1C17">
        <w:rPr>
          <w:rFonts w:ascii="Times New Roman" w:hAnsi="Times New Roman" w:cs="Times New Roman"/>
          <w:sz w:val="24"/>
          <w:szCs w:val="24"/>
        </w:rPr>
        <w:t>Plagányi</w:t>
      </w:r>
      <w:proofErr w:type="spellEnd"/>
      <w:r w:rsidRPr="00DF1C17">
        <w:rPr>
          <w:rFonts w:ascii="Times New Roman" w:hAnsi="Times New Roman" w:cs="Times New Roman"/>
          <w:sz w:val="24"/>
          <w:szCs w:val="24"/>
        </w:rPr>
        <w:t xml:space="preserve"> et al., 2014).</w:t>
      </w:r>
    </w:p>
    <w:p w:rsidR="00C0743B" w:rsidRDefault="00C0743B" w:rsidP="00C0743B">
      <w:pPr>
        <w:spacing w:after="0" w:line="480" w:lineRule="auto"/>
        <w:rPr>
          <w:rFonts w:ascii="Times New Roman" w:hAnsi="Times New Roman" w:cs="Times New Roman"/>
          <w:b/>
          <w:sz w:val="24"/>
          <w:szCs w:val="24"/>
        </w:rPr>
      </w:pPr>
      <w:r>
        <w:rPr>
          <w:rFonts w:ascii="Times New Roman" w:hAnsi="Times New Roman" w:cs="Times New Roman"/>
          <w:b/>
          <w:sz w:val="24"/>
          <w:szCs w:val="24"/>
        </w:rPr>
        <w:t>Methods</w:t>
      </w:r>
    </w:p>
    <w:p w:rsidR="00C0743B" w:rsidRPr="00842A21" w:rsidRDefault="00C0743B" w:rsidP="00C0743B">
      <w:pPr>
        <w:spacing w:after="0" w:line="480" w:lineRule="auto"/>
        <w:rPr>
          <w:rFonts w:ascii="Times New Roman" w:hAnsi="Times New Roman" w:cs="Times New Roman"/>
          <w:b/>
          <w:sz w:val="24"/>
          <w:szCs w:val="24"/>
        </w:rPr>
      </w:pPr>
      <w:r w:rsidRPr="00842A21">
        <w:rPr>
          <w:rFonts w:ascii="Times New Roman" w:hAnsi="Times New Roman" w:cs="Times New Roman"/>
          <w:b/>
          <w:sz w:val="24"/>
          <w:szCs w:val="24"/>
        </w:rPr>
        <w:t>Stakeholder workshops</w:t>
      </w:r>
    </w:p>
    <w:p w:rsidR="00C0743B" w:rsidRDefault="00C0743B" w:rsidP="00C0743B">
      <w:pPr>
        <w:spacing w:after="0" w:line="480" w:lineRule="auto"/>
        <w:rPr>
          <w:rFonts w:ascii="Times New Roman" w:hAnsi="Times New Roman" w:cs="Times New Roman"/>
          <w:sz w:val="24"/>
          <w:szCs w:val="24"/>
        </w:rPr>
      </w:pPr>
      <w:r w:rsidRPr="00842A21">
        <w:rPr>
          <w:rFonts w:ascii="Times New Roman" w:hAnsi="Times New Roman" w:cs="Times New Roman"/>
          <w:sz w:val="24"/>
          <w:szCs w:val="24"/>
        </w:rPr>
        <w:t>Workshop #1 identified</w:t>
      </w:r>
      <w:r w:rsidR="00842A21" w:rsidRPr="00842A21">
        <w:rPr>
          <w:rFonts w:ascii="Times New Roman" w:hAnsi="Times New Roman" w:cs="Times New Roman"/>
          <w:sz w:val="24"/>
          <w:szCs w:val="24"/>
        </w:rPr>
        <w:t xml:space="preserve"> objectives, metrics, and uncertainties.  See other paper for details.  Here we report results for those metrics that were most responsive or likely </w:t>
      </w:r>
      <w:r w:rsidR="00842A21">
        <w:rPr>
          <w:rFonts w:ascii="Times New Roman" w:hAnsi="Times New Roman" w:cs="Times New Roman"/>
          <w:sz w:val="24"/>
          <w:szCs w:val="24"/>
        </w:rPr>
        <w:t>of broad</w:t>
      </w:r>
      <w:r w:rsidR="00842A21" w:rsidRPr="00842A21">
        <w:rPr>
          <w:rFonts w:ascii="Times New Roman" w:hAnsi="Times New Roman" w:cs="Times New Roman"/>
          <w:sz w:val="24"/>
          <w:szCs w:val="24"/>
        </w:rPr>
        <w:t xml:space="preserve"> interest.</w:t>
      </w:r>
      <w:r w:rsidR="00842A21">
        <w:rPr>
          <w:rFonts w:ascii="Times New Roman" w:hAnsi="Times New Roman" w:cs="Times New Roman"/>
          <w:sz w:val="24"/>
          <w:szCs w:val="24"/>
        </w:rPr>
        <w:t xml:space="preserve">  Workshop #2 presented results and attempted to identify preferred performance for the metrics.  This aspect is not dealt with here.</w:t>
      </w:r>
    </w:p>
    <w:p w:rsidR="00842A21" w:rsidRDefault="00842A21" w:rsidP="00C0743B">
      <w:pPr>
        <w:spacing w:after="0" w:line="480" w:lineRule="auto"/>
        <w:rPr>
          <w:rFonts w:ascii="Times New Roman" w:hAnsi="Times New Roman" w:cs="Times New Roman"/>
          <w:b/>
          <w:sz w:val="24"/>
          <w:szCs w:val="24"/>
        </w:rPr>
      </w:pPr>
      <w:r>
        <w:rPr>
          <w:rFonts w:ascii="Times New Roman" w:hAnsi="Times New Roman" w:cs="Times New Roman"/>
          <w:b/>
          <w:sz w:val="24"/>
          <w:szCs w:val="24"/>
        </w:rPr>
        <w:t>Herring</w:t>
      </w:r>
    </w:p>
    <w:p w:rsidR="003E4DD8" w:rsidRPr="003A4BC1" w:rsidRDefault="003E4DD8" w:rsidP="007954C6">
      <w:pPr>
        <w:spacing w:after="0" w:line="480" w:lineRule="auto"/>
        <w:ind w:firstLine="720"/>
        <w:rPr>
          <w:rFonts w:ascii="Times New Roman" w:hAnsi="Times New Roman" w:cs="Times New Roman"/>
          <w:sz w:val="24"/>
          <w:szCs w:val="24"/>
        </w:rPr>
      </w:pPr>
      <w:r>
        <w:rPr>
          <w:i/>
        </w:rPr>
        <w:t>Basics.—</w:t>
      </w:r>
      <w:r>
        <w:t>An MSE was developed specific to Gulf of Maine – Georges Bank Atlantic herring.  The MSE was a modified version of that used in Deroba (2014)</w:t>
      </w:r>
      <w:r w:rsidR="00125304">
        <w:t>, and symbols were</w:t>
      </w:r>
      <w:r>
        <w:t xml:space="preserve"> largely consistent with Deroba (2014; Table 1). The MSE was based on an age-structured simulation that considered fish from age-1 through age-8+ (age-8 and older), which is consistent with the age ranges used in the 2012 and 2015 Atlantic herring stock assessments (NEFSC 2012; Deroba 2015).  The abundances at age in year one of all simulations equaled the equilibrium abundances produced by the fishing mortality rate that would </w:t>
      </w:r>
      <w:r w:rsidRPr="00B304DB">
        <w:t xml:space="preserve">reduce the population to 40% </w:t>
      </w:r>
      <w:proofErr w:type="gramStart"/>
      <w:r w:rsidRPr="00B304DB">
        <w:t xml:space="preserve">of </w:t>
      </w:r>
      <w:proofErr w:type="gramEnd"/>
      <m:oMath>
        <m:sSub>
          <m:sSubPr>
            <m:ctrlPr>
              <w:rPr>
                <w:rFonts w:ascii="Cambria Math" w:hAnsi="Cambria Math" w:cs="Times New Roman"/>
                <w:i/>
              </w:rPr>
            </m:ctrlPr>
          </m:sSubPr>
          <m:e>
            <m:r>
              <w:rPr>
                <w:rFonts w:ascii="Cambria Math" w:cs="Times New Roman"/>
              </w:rPr>
              <m:t>SSB</m:t>
            </m:r>
          </m:e>
          <m:sub>
            <m:r>
              <w:rPr>
                <w:rFonts w:ascii="Cambria Math" w:hAnsi="Cambria Math" w:cs="Times New Roman"/>
              </w:rPr>
              <m:t>F</m:t>
            </m:r>
            <m:r>
              <w:rPr>
                <w:rFonts w:ascii="Cambria Math" w:cs="Times New Roman"/>
              </w:rPr>
              <m:t>=0</m:t>
            </m:r>
          </m:sub>
        </m:sSub>
      </m:oMath>
      <w:r w:rsidRPr="00B304DB">
        <w:t xml:space="preserve">.  </w:t>
      </w:r>
      <w:r w:rsidRPr="00B304DB">
        <w:rPr>
          <w:rFonts w:eastAsia="Calibri" w:cs="Times New Roman"/>
        </w:rPr>
        <w:t>Abundance in each subsequent age and year was calculated assuming that fish died exponentially according to an age and year specific total instantaneous mortality rate</w:t>
      </w:r>
      <w:r w:rsidR="007954C6">
        <w:rPr>
          <w:rFonts w:eastAsia="Calibri" w:cs="Times New Roman"/>
        </w:rPr>
        <w:t xml:space="preserve"> (Table XX T1-T2)</w:t>
      </w:r>
      <w:r w:rsidR="007954C6">
        <w:rPr>
          <w:rFonts w:ascii="Times New Roman" w:hAnsi="Times New Roman" w:cs="Times New Roman"/>
          <w:sz w:val="24"/>
          <w:szCs w:val="24"/>
        </w:rPr>
        <w:t>.</w:t>
      </w:r>
    </w:p>
    <w:p w:rsidR="003E4DD8" w:rsidRPr="00DB7D0F" w:rsidRDefault="003E4DD8" w:rsidP="007954C6">
      <w:pPr>
        <w:spacing w:after="0" w:line="480" w:lineRule="auto"/>
        <w:ind w:firstLine="720"/>
      </w:pPr>
      <w:r>
        <w:t xml:space="preserve">Recruitment followed </w:t>
      </w:r>
      <w:proofErr w:type="spellStart"/>
      <w:r>
        <w:t>Beverton</w:t>
      </w:r>
      <w:proofErr w:type="spellEnd"/>
      <w:r>
        <w:t>-Holt dynamics</w:t>
      </w:r>
      <w:r w:rsidR="007954C6">
        <w:t xml:space="preserve"> (Francis 1992; Table XX T3-T5)</w:t>
      </w:r>
      <w:r w:rsidRPr="00B304DB">
        <w:rPr>
          <w:rFonts w:cs="Times New Roman"/>
        </w:rPr>
        <w:t>.</w:t>
      </w:r>
      <w:r>
        <w:rPr>
          <w:rFonts w:cs="Times New Roman"/>
        </w:rPr>
        <w:t xml:space="preserve">  The variance of recruitment process errors</w:t>
      </w:r>
      <w:r w:rsidRPr="00CD7FF8">
        <w:rPr>
          <w:rFonts w:ascii="Times New Roman" w:hAnsi="Times New Roman" w:cs="Times New Roman"/>
          <w:sz w:val="24"/>
          <w:szCs w:val="24"/>
        </w:rPr>
        <w:t xml:space="preserve"> </w:t>
      </w:r>
      <m:oMath>
        <m:d>
          <m:dPr>
            <m:ctrlPr>
              <w:rPr>
                <w:rFonts w:ascii="Cambria Math" w:hAnsi="Times New Roman" w:cs="Times New Roman"/>
                <w:i/>
                <w:sz w:val="24"/>
                <w:szCs w:val="24"/>
              </w:rPr>
            </m:ctrlPr>
          </m:dPr>
          <m:e>
            <m:sSubSup>
              <m:sSubSupPr>
                <m:ctrlPr>
                  <w:rPr>
                    <w:rFonts w:ascii="Cambria Math" w:hAnsi="Times New Roman"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R</m:t>
                </m:r>
              </m:sub>
              <m:sup>
                <m:r>
                  <w:rPr>
                    <w:rFonts w:ascii="Cambria Math" w:hAnsi="Times New Roman" w:cs="Times New Roman"/>
                    <w:sz w:val="24"/>
                    <w:szCs w:val="24"/>
                  </w:rPr>
                  <m:t>2</m:t>
                </m:r>
              </m:sup>
            </m:sSubSup>
          </m:e>
        </m:d>
      </m:oMath>
      <w:r w:rsidRPr="0098599C">
        <w:rPr>
          <w:rFonts w:ascii="Times New Roman" w:hAnsi="Times New Roman" w:cs="Times New Roman"/>
          <w:sz w:val="24"/>
          <w:szCs w:val="24"/>
        </w:rPr>
        <w:t xml:space="preserve"> </w:t>
      </w:r>
      <w:r>
        <w:rPr>
          <w:rFonts w:cs="Times New Roman"/>
        </w:rPr>
        <w:t xml:space="preserve">equaled 0.36 and the degree of autocorrelation </w:t>
      </w:r>
      <m:oMath>
        <m:d>
          <m:dPr>
            <m:ctrlPr>
              <w:rPr>
                <w:rFonts w:ascii="Cambria Math" w:hAnsi="Cambria Math" w:cs="Times New Roman"/>
                <w:i/>
                <w:sz w:val="24"/>
                <w:szCs w:val="24"/>
              </w:rPr>
            </m:ctrlPr>
          </m:dPr>
          <m:e>
            <m:r>
              <w:rPr>
                <w:rFonts w:ascii="Cambria Math" w:hAnsi="Cambria Math" w:cs="Times New Roman"/>
                <w:sz w:val="24"/>
                <w:szCs w:val="24"/>
              </w:rPr>
              <m:t>ω</m:t>
            </m:r>
          </m:e>
        </m:d>
      </m:oMath>
      <w:r>
        <w:rPr>
          <w:rFonts w:cs="Times New Roman"/>
          <w:sz w:val="24"/>
          <w:szCs w:val="24"/>
        </w:rPr>
        <w:t xml:space="preserve"> equaled 0.1, </w:t>
      </w:r>
      <w:r>
        <w:rPr>
          <w:rFonts w:cs="Times New Roman"/>
          <w:sz w:val="24"/>
          <w:szCs w:val="24"/>
        </w:rPr>
        <w:lastRenderedPageBreak/>
        <w:t>which are values consistent with</w:t>
      </w:r>
      <w:r>
        <w:rPr>
          <w:rFonts w:cs="Times New Roman"/>
        </w:rPr>
        <w:t xml:space="preserve"> recruitment estimates from a recent Atlantic herring stock assessment (Deroba 2015).</w:t>
      </w:r>
    </w:p>
    <w:p w:rsidR="003E4DD8" w:rsidRDefault="003E4DD8" w:rsidP="005424C9">
      <w:pPr>
        <w:spacing w:after="0" w:line="480" w:lineRule="auto"/>
        <w:ind w:firstLine="720"/>
        <w:rPr>
          <w:rFonts w:cs="Courier New"/>
        </w:rPr>
      </w:pPr>
      <w:r>
        <w:rPr>
          <w:i/>
        </w:rPr>
        <w:t>Assessment Error.—</w:t>
      </w:r>
      <w:r>
        <w:t>A stock assessment was approximated (i.e., assessment errors) similar to Punt et al. (2008) and Deroba (2014</w:t>
      </w:r>
      <w:r w:rsidR="005424C9">
        <w:t xml:space="preserve">).  Assessment error was modeled as a year-specific lognormal random deviation common to all ages, with first-order autocorrelation and a term that created the option to include bias (Table XX T6-T7).  </w:t>
      </w:r>
      <w:r>
        <w:t xml:space="preserve">The variance of assessment errors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φ</m:t>
                </m:r>
              </m:sub>
              <m:sup>
                <m:r>
                  <w:rPr>
                    <w:rFonts w:ascii="Cambria Math" w:hAnsi="Cambria Math"/>
                  </w:rPr>
                  <m:t>2</m:t>
                </m:r>
              </m:sup>
            </m:sSubSup>
          </m:e>
        </m:d>
      </m:oMath>
      <w:r>
        <w:t xml:space="preserve"> equaled 0.05 and autocorrelation</w:t>
      </w:r>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ϑ</m:t>
            </m:r>
          </m:e>
        </m:d>
      </m:oMath>
      <w:r>
        <w:rPr>
          <w:rFonts w:cs="Courier New"/>
        </w:rPr>
        <w:t xml:space="preserve"> equaled 0.7.  Rho </w:t>
      </w:r>
      <m:oMath>
        <m:d>
          <m:dPr>
            <m:ctrlPr>
              <w:rPr>
                <w:rFonts w:ascii="Cambria Math" w:hAnsi="Cambria Math" w:cs="Times New Roman"/>
                <w:i/>
                <w:sz w:val="24"/>
                <w:szCs w:val="24"/>
              </w:rPr>
            </m:ctrlPr>
          </m:dPr>
          <m:e>
            <m:r>
              <w:rPr>
                <w:rFonts w:ascii="Cambria Math" w:hAnsi="Cambria Math" w:cs="Times New Roman"/>
                <w:sz w:val="24"/>
                <w:szCs w:val="24"/>
              </w:rPr>
              <m:t>ρ</m:t>
            </m:r>
          </m:e>
        </m:d>
      </m:oMath>
      <w:r>
        <w:rPr>
          <w:rFonts w:cs="Courier New"/>
        </w:rPr>
        <w:t xml:space="preserve"> allowed for the inclusion of bias in the assessed value of abundance (see below; Deroba 2014).  Assessed spawning stock biomass </w:t>
      </w:r>
      <m:oMath>
        <m:d>
          <m:dPr>
            <m:ctrlPr>
              <w:rPr>
                <w:rFonts w:ascii="Cambria Math" w:hAnsi="Times New Roman" w:cs="Times New Roman"/>
                <w:i/>
              </w:rPr>
            </m:ctrlPr>
          </m:dPr>
          <m:e>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SSB</m:t>
                    </m:r>
                  </m:e>
                </m:acc>
              </m:e>
              <m:sub>
                <m:r>
                  <w:rPr>
                    <w:rFonts w:ascii="Cambria Math" w:hAnsi="Cambria Math" w:cs="Times New Roman"/>
                  </w:rPr>
                  <m:t>y</m:t>
                </m:r>
              </m:sub>
            </m:sSub>
          </m:e>
        </m:d>
      </m:oMath>
      <w:r>
        <w:rPr>
          <w:rFonts w:cs="Courier New"/>
          <w:sz w:val="24"/>
          <w:szCs w:val="24"/>
        </w:rPr>
        <w:t xml:space="preserve"> was </w:t>
      </w:r>
      <w:r>
        <w:rPr>
          <w:rFonts w:cs="Courier New"/>
        </w:rPr>
        <w:t xml:space="preserve">calculated similarly to </w:t>
      </w:r>
      <m:oMath>
        <m:sSub>
          <m:sSubPr>
            <m:ctrlPr>
              <w:rPr>
                <w:rFonts w:ascii="Cambria Math" w:hAnsi="Times New Roman" w:cs="Times New Roman"/>
                <w:i/>
              </w:rPr>
            </m:ctrlPr>
          </m:sSubPr>
          <m:e>
            <m:r>
              <w:rPr>
                <w:rFonts w:ascii="Cambria Math" w:hAnsi="Cambria Math" w:cs="Times New Roman"/>
              </w:rPr>
              <m:t>SSB</m:t>
            </m:r>
          </m:e>
          <m:sub>
            <m:r>
              <w:rPr>
                <w:rFonts w:ascii="Cambria Math" w:hAnsi="Cambria Math" w:cs="Times New Roman"/>
              </w:rPr>
              <m:t>y</m:t>
            </m:r>
          </m:sub>
        </m:sSub>
      </m:oMath>
      <w:r>
        <w:rPr>
          <w:rFonts w:cs="Courier New"/>
          <w:sz w:val="32"/>
          <w:szCs w:val="32"/>
        </w:rPr>
        <w:t xml:space="preserve"> </w:t>
      </w:r>
      <w:r>
        <w:rPr>
          <w:rFonts w:cs="Courier New"/>
        </w:rPr>
        <w:t xml:space="preserve">except with </w:t>
      </w:r>
      <m:oMath>
        <m:sSub>
          <m:sSubPr>
            <m:ctrlPr>
              <w:rPr>
                <w:rFonts w:ascii="Cambria Math" w:hAnsi="Times New Roman" w:cs="Times New Roman"/>
                <w:i/>
              </w:rPr>
            </m:ctrlPr>
          </m:sSubPr>
          <m:e>
            <m:r>
              <w:rPr>
                <w:rFonts w:ascii="Cambria Math" w:hAnsi="Cambria Math" w:cs="Times New Roman"/>
              </w:rPr>
              <m:t>N</m:t>
            </m:r>
          </m:e>
          <m:sub>
            <m:r>
              <w:rPr>
                <w:rFonts w:ascii="Cambria Math" w:hAnsi="Cambria Math" w:cs="Times New Roman"/>
              </w:rPr>
              <m:t>a</m:t>
            </m:r>
            <m:r>
              <w:rPr>
                <w:rFonts w:ascii="Cambria Math" w:hAnsi="Times New Roman" w:cs="Times New Roman"/>
              </w:rPr>
              <m:t>,</m:t>
            </m:r>
            <m:r>
              <w:rPr>
                <w:rFonts w:ascii="Cambria Math" w:hAnsi="Cambria Math" w:cs="Times New Roman"/>
              </w:rPr>
              <m:t>y</m:t>
            </m:r>
          </m:sub>
        </m:sSub>
      </m:oMath>
      <w:r>
        <w:rPr>
          <w:rFonts w:cs="Courier New"/>
        </w:rPr>
        <w:t xml:space="preserve"> replaced with </w:t>
      </w:r>
      <m:oMath>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N</m:t>
                </m:r>
              </m:e>
            </m:acc>
          </m:e>
          <m:sub>
            <m:r>
              <w:rPr>
                <w:rFonts w:ascii="Cambria Math" w:hAnsi="Cambria Math" w:cs="Times New Roman"/>
              </w:rPr>
              <m:t>a</m:t>
            </m:r>
            <m:r>
              <w:rPr>
                <w:rFonts w:ascii="Cambria Math" w:hAnsi="Times New Roman" w:cs="Times New Roman"/>
              </w:rPr>
              <m:t>,</m:t>
            </m:r>
            <m:r>
              <w:rPr>
                <w:rFonts w:ascii="Cambria Math" w:hAnsi="Cambria Math" w:cs="Times New Roman"/>
              </w:rPr>
              <m:t>y</m:t>
            </m:r>
          </m:sub>
        </m:sSub>
      </m:oMath>
      <w:r w:rsidR="005424C9">
        <w:rPr>
          <w:rFonts w:cs="Courier New"/>
        </w:rPr>
        <w:t xml:space="preserve"> (Table XX T5)</w:t>
      </w:r>
      <w:r>
        <w:rPr>
          <w:rFonts w:cs="Courier New"/>
        </w:rPr>
        <w:t xml:space="preserve">, and assessed total biomass </w:t>
      </w:r>
      <m:oMath>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acc>
                  <m:accPr>
                    <m:ctrlPr>
                      <w:rPr>
                        <w:rFonts w:ascii="Cambria Math" w:hAnsi="Times New Roman" w:cs="Times New Roman"/>
                        <w:i/>
                        <w:sz w:val="24"/>
                        <w:szCs w:val="24"/>
                      </w:rPr>
                    </m:ctrlPr>
                  </m:accPr>
                  <m:e>
                    <m:r>
                      <w:rPr>
                        <w:rFonts w:ascii="Cambria Math" w:hAnsi="Cambria Math" w:cs="Times New Roman"/>
                        <w:sz w:val="24"/>
                        <w:szCs w:val="24"/>
                      </w:rPr>
                      <m:t>B</m:t>
                    </m:r>
                  </m:e>
                </m:acc>
              </m:e>
              <m:sub>
                <m:r>
                  <w:rPr>
                    <w:rFonts w:ascii="Cambria Math" w:hAnsi="Cambria Math" w:cs="Times New Roman"/>
                    <w:sz w:val="24"/>
                    <w:szCs w:val="24"/>
                  </w:rPr>
                  <m:t>y</m:t>
                </m:r>
              </m:sub>
            </m:sSub>
          </m:e>
        </m:d>
      </m:oMath>
      <w:r>
        <w:rPr>
          <w:rFonts w:cs="Courier New"/>
          <w:sz w:val="24"/>
          <w:szCs w:val="24"/>
        </w:rPr>
        <w:t xml:space="preserve"> was calculated as the sum across ages of the product of </w:t>
      </w:r>
      <m:oMath>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N</m:t>
                </m:r>
              </m:e>
            </m:acc>
          </m:e>
          <m:sub>
            <m:r>
              <w:rPr>
                <w:rFonts w:ascii="Cambria Math" w:hAnsi="Cambria Math" w:cs="Times New Roman"/>
              </w:rPr>
              <m:t>a</m:t>
            </m:r>
            <m:r>
              <w:rPr>
                <w:rFonts w:ascii="Cambria Math" w:hAnsi="Times New Roman" w:cs="Times New Roman"/>
              </w:rPr>
              <m:t>,</m:t>
            </m:r>
            <m:r>
              <w:rPr>
                <w:rFonts w:ascii="Cambria Math" w:hAnsi="Cambria Math" w:cs="Times New Roman"/>
              </w:rPr>
              <m:t>y</m:t>
            </m:r>
          </m:sub>
        </m:sSub>
      </m:oMath>
      <w:r>
        <w:rPr>
          <w:rFonts w:cs="Courier New"/>
        </w:rPr>
        <w:t xml:space="preserve"> </w:t>
      </w:r>
      <w:proofErr w:type="gramStart"/>
      <w:r>
        <w:rPr>
          <w:rFonts w:cs="Courier New"/>
        </w:rPr>
        <w:t xml:space="preserve">and </w:t>
      </w:r>
      <w:proofErr w:type="gramEnd"/>
      <m:oMath>
        <m:sSub>
          <m:sSubPr>
            <m:ctrlPr>
              <w:rPr>
                <w:rFonts w:ascii="Cambria Math" w:hAnsi="Times New Roman" w:cs="Times New Roman"/>
                <w:i/>
              </w:rPr>
            </m:ctrlPr>
          </m:sSubPr>
          <m:e>
            <m:r>
              <w:rPr>
                <w:rFonts w:ascii="Cambria Math" w:hAnsi="Cambria Math" w:cs="Times New Roman"/>
              </w:rPr>
              <m:t>W</m:t>
            </m:r>
          </m:e>
          <m:sub>
            <m:r>
              <w:rPr>
                <w:rFonts w:ascii="Cambria Math" w:hAnsi="Cambria Math" w:cs="Times New Roman"/>
              </w:rPr>
              <m:t>a</m:t>
            </m:r>
          </m:sub>
        </m:sSub>
      </m:oMath>
      <w:r>
        <w:rPr>
          <w:rFonts w:cs="Courier New"/>
        </w:rPr>
        <w:t>.</w:t>
      </w:r>
    </w:p>
    <w:p w:rsidR="003E4DD8" w:rsidRDefault="003E4DD8" w:rsidP="003E4DD8">
      <w:pPr>
        <w:spacing w:after="0" w:line="480" w:lineRule="auto"/>
        <w:ind w:firstLine="720"/>
        <w:rPr>
          <w:rFonts w:cs="Courier New"/>
        </w:rPr>
      </w:pPr>
      <w:r>
        <w:rPr>
          <w:rFonts w:cs="Courier New"/>
          <w:i/>
        </w:rPr>
        <w:t>Operating Models.—</w:t>
      </w:r>
      <w:r>
        <w:rPr>
          <w:rFonts w:cs="Courier New"/>
        </w:rPr>
        <w:t xml:space="preserve">The stakeholder workshops identified uncertainties about herring life history traits and stock assessment, and the effect of some of these uncertainties on harvest control rule performance was evaluated by simulating the control rules for each of eight operating models (Table 2; </w:t>
      </w:r>
      <w:r w:rsidRPr="006F2596">
        <w:rPr>
          <w:rFonts w:cs="Courier New"/>
        </w:rPr>
        <w:t>Figures 1-2).  The uncertainties addressed by the eight operating models included: Atlantic herring</w:t>
      </w:r>
      <w:r>
        <w:rPr>
          <w:rFonts w:cs="Courier New"/>
        </w:rPr>
        <w:t xml:space="preserve"> natural mortality and </w:t>
      </w:r>
      <w:proofErr w:type="gramStart"/>
      <w:r>
        <w:rPr>
          <w:rFonts w:cs="Courier New"/>
        </w:rPr>
        <w:t>recruitment ,</w:t>
      </w:r>
      <w:proofErr w:type="gramEnd"/>
      <w:r>
        <w:rPr>
          <w:rFonts w:cs="Courier New"/>
        </w:rPr>
        <w:t xml:space="preserve"> Atlantic herring weight-at-age, and possible bias in the stock assessment beyond the unbiased measurement error </w:t>
      </w:r>
      <m:oMath>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ε</m:t>
                </m:r>
              </m:e>
              <m:sub>
                <m:r>
                  <w:rPr>
                    <w:rFonts w:ascii="Cambria Math" w:hAnsi="Cambria Math" w:cs="Times New Roman"/>
                  </w:rPr>
                  <m:t>φy</m:t>
                </m:r>
              </m:sub>
            </m:sSub>
          </m:e>
        </m:d>
      </m:oMath>
      <w:r>
        <w:rPr>
          <w:rFonts w:cs="Courier New"/>
        </w:rPr>
        <w:t xml:space="preserve">.  </w:t>
      </w:r>
    </w:p>
    <w:p w:rsidR="003E4DD8" w:rsidRDefault="003E4DD8" w:rsidP="003E4DD8">
      <w:pPr>
        <w:spacing w:after="0" w:line="480" w:lineRule="auto"/>
        <w:ind w:firstLine="720"/>
        <w:rPr>
          <w:rFonts w:cs="Courier New"/>
        </w:rPr>
      </w:pPr>
      <w:r>
        <w:rPr>
          <w:rFonts w:cs="Courier New"/>
        </w:rPr>
        <w:t xml:space="preserve">The specific values used in the operating models for each of the uncertainties were premised on data used in recent stock assessments or estimates from fits of stock assessment models (Deroba 2015).  Natural mortality in recent stock assessments has varied among ages and years, with </w:t>
      </w:r>
      <m:oMath>
        <m:r>
          <w:rPr>
            <w:rFonts w:ascii="Cambria Math" w:hAnsi="Cambria Math" w:cs="Times New Roman"/>
          </w:rPr>
          <m:t>M</m:t>
        </m:r>
      </m:oMath>
      <w:r>
        <w:rPr>
          <w:rFonts w:cs="Courier New"/>
        </w:rPr>
        <w:t xml:space="preserve"> being higher during 1996-2014 than in previous years (NEFSC 2012; Deroba 2015).  Natural mortality, however, has also been identified as an uncertainty in the stock assessments and sensitivity runs have been conducted without higher </w:t>
      </w:r>
      <m:oMath>
        <m:r>
          <w:rPr>
            <w:rFonts w:ascii="Cambria Math" w:hAnsi="Cambria Math" w:cs="Times New Roman"/>
          </w:rPr>
          <m:t>M</m:t>
        </m:r>
      </m:oMath>
      <w:r>
        <w:rPr>
          <w:rFonts w:cs="Courier New"/>
        </w:rPr>
        <w:t xml:space="preserve">during 1996-2014, such that </w:t>
      </w:r>
      <m:oMath>
        <m:r>
          <w:rPr>
            <w:rFonts w:ascii="Cambria Math" w:hAnsi="Cambria Math" w:cs="Times New Roman"/>
          </w:rPr>
          <m:t>M</m:t>
        </m:r>
      </m:oMath>
      <w:r w:rsidR="0073759F">
        <w:rPr>
          <w:rFonts w:cs="Courier New"/>
        </w:rPr>
        <w:t>was</w:t>
      </w:r>
      <w:r>
        <w:rPr>
          <w:rFonts w:cs="Courier New"/>
        </w:rPr>
        <w:t xml:space="preserve"> constant among years (NEFSC 2012; Deroba 2015).  To capture uncertainty in </w:t>
      </w:r>
      <m:oMath>
        <m:r>
          <w:rPr>
            <w:rFonts w:ascii="Cambria Math" w:hAnsi="Cambria Math" w:cs="Times New Roman"/>
          </w:rPr>
          <m:t>M</m:t>
        </m:r>
      </m:oMath>
      <w:r>
        <w:rPr>
          <w:rFonts w:cs="Courier New"/>
        </w:rPr>
        <w:t xml:space="preserve">in the MSE, operating models were run with either relatively high or low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w:r>
        <w:rPr>
          <w:rFonts w:cs="Courier New"/>
        </w:rPr>
        <w:t xml:space="preserve"> </w:t>
      </w:r>
      <w:r>
        <w:rPr>
          <w:rFonts w:cs="Courier New"/>
        </w:rPr>
        <w:lastRenderedPageBreak/>
        <w:t xml:space="preserve">(Table 2; Figure 1).  Relatively high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w:r>
        <w:rPr>
          <w:rFonts w:cs="Courier New"/>
        </w:rPr>
        <w:t xml:space="preserve"> values equaled the age-specific natural mortality rates </w:t>
      </w:r>
      <w:r w:rsidR="0073759F">
        <w:rPr>
          <w:rFonts w:cs="Courier New"/>
        </w:rPr>
        <w:t>used for the years 1996</w:t>
      </w:r>
      <w:r>
        <w:rPr>
          <w:rFonts w:cs="Courier New"/>
        </w:rPr>
        <w:t>-2014</w:t>
      </w:r>
      <w:r w:rsidR="0073759F">
        <w:rPr>
          <w:rFonts w:cs="Courier New"/>
        </w:rPr>
        <w:t xml:space="preserve"> in</w:t>
      </w:r>
      <w:r>
        <w:rPr>
          <w:rFonts w:cs="Courier New"/>
        </w:rPr>
        <w:t xml:space="preserve"> the stock assessment.  Relatively low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w:r>
        <w:rPr>
          <w:rFonts w:cs="Courier New"/>
        </w:rPr>
        <w:t xml:space="preserve"> values in the MSE equaled the age-specific natural mortality rates </w:t>
      </w:r>
      <w:r w:rsidR="00E6231C">
        <w:rPr>
          <w:rFonts w:cs="Courier New"/>
        </w:rPr>
        <w:t>used for the years 1965-1995 in the</w:t>
      </w:r>
      <w:r>
        <w:rPr>
          <w:rFonts w:cs="Courier New"/>
        </w:rPr>
        <w:t xml:space="preserve"> </w:t>
      </w:r>
      <w:r w:rsidR="00E6231C">
        <w:rPr>
          <w:rFonts w:cs="Courier New"/>
        </w:rPr>
        <w:t>stock assessment</w:t>
      </w:r>
      <w:r>
        <w:rPr>
          <w:rFonts w:cs="Courier New"/>
        </w:rPr>
        <w:t xml:space="preserve">.  In the MSE,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w:r>
        <w:rPr>
          <w:rFonts w:cs="Courier New"/>
        </w:rPr>
        <w:t xml:space="preserve"> was always time invariant.</w:t>
      </w:r>
    </w:p>
    <w:p w:rsidR="003E4DD8" w:rsidRDefault="003E4DD8" w:rsidP="003E4DD8">
      <w:pPr>
        <w:spacing w:after="0" w:line="480" w:lineRule="auto"/>
        <w:ind w:firstLine="720"/>
        <w:rPr>
          <w:rFonts w:cs="Courier New"/>
        </w:rPr>
      </w:pPr>
      <w:r>
        <w:rPr>
          <w:rFonts w:cs="Courier New"/>
        </w:rPr>
        <w:t xml:space="preserve">Uncertainty in estimates of stock-recruit parameters were represented in the MSE by using the parameters estimated by stock assessments fit with and without the higher </w:t>
      </w:r>
      <m:oMath>
        <m:r>
          <w:rPr>
            <w:rFonts w:ascii="Cambria Math" w:hAnsi="Cambria Math" w:cs="Times New Roman"/>
          </w:rPr>
          <m:t>M</m:t>
        </m:r>
      </m:oMath>
      <w:r>
        <w:rPr>
          <w:rFonts w:cs="Courier New"/>
        </w:rPr>
        <w:t xml:space="preserve">during 1996-2014.  Stock assessment fits with higher </w:t>
      </w:r>
      <m:oMath>
        <m:r>
          <w:rPr>
            <w:rFonts w:ascii="Cambria Math" w:hAnsi="Cambria Math" w:cs="Times New Roman"/>
          </w:rPr>
          <m:t>M</m:t>
        </m:r>
      </m:oMath>
      <w:r>
        <w:rPr>
          <w:rFonts w:cs="Courier New"/>
        </w:rPr>
        <w:t xml:space="preserve">during 1996-2014 produced estimates of steepness and unfished </w:t>
      </w:r>
      <w:r>
        <w:rPr>
          <w:rFonts w:cs="Courier New"/>
          <w:i/>
        </w:rPr>
        <w:t>SSB</w:t>
      </w:r>
      <w:r>
        <w:rPr>
          <w:rFonts w:cs="Courier New"/>
        </w:rPr>
        <w:t xml:space="preserve"> that were lower than in stock assessment fits without higher </w:t>
      </w:r>
      <m:oMath>
        <m:r>
          <w:rPr>
            <w:rFonts w:ascii="Cambria Math" w:hAnsi="Cambria Math" w:cs="Times New Roman"/>
          </w:rPr>
          <m:t>M</m:t>
        </m:r>
      </m:oMath>
      <w:r>
        <w:rPr>
          <w:rFonts w:cs="Courier New"/>
        </w:rPr>
        <w:t xml:space="preserve">during 1996-2014 (Table 3; Figure 1).  Thus, operating models with relatively high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w:r>
        <w:rPr>
          <w:rFonts w:cs="Courier New"/>
        </w:rPr>
        <w:t xml:space="preserve"> always had relatively low steepness and unfished </w:t>
      </w:r>
      <w:r>
        <w:rPr>
          <w:rFonts w:cs="Courier New"/>
          <w:i/>
        </w:rPr>
        <w:t>SSB</w:t>
      </w:r>
      <w:r>
        <w:rPr>
          <w:rFonts w:cs="Courier New"/>
        </w:rPr>
        <w:t xml:space="preserve">, and the opposite held with relatively low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a</m:t>
            </m:r>
          </m:sub>
        </m:sSub>
      </m:oMath>
      <w:r>
        <w:rPr>
          <w:rFonts w:cs="Courier New"/>
        </w:rPr>
        <w:t xml:space="preserve"> (Table 2).  </w:t>
      </w:r>
    </w:p>
    <w:p w:rsidR="003E4DD8" w:rsidRDefault="003E4DD8" w:rsidP="003E4DD8">
      <w:pPr>
        <w:spacing w:after="0" w:line="480" w:lineRule="auto"/>
        <w:ind w:firstLine="720"/>
        <w:rPr>
          <w:rFonts w:cs="Courier New"/>
        </w:rPr>
      </w:pPr>
      <w:r>
        <w:rPr>
          <w:rFonts w:cs="Courier New"/>
        </w:rPr>
        <w:t>Uncertainty in Atlantic herring size-at-age was accounted for by having operating models with either fast or slow growth (i.e., weights-at-age; Table 2; Figure 3).  Atlantic herring weight-at-age generally declined from the mid-1980s through the mid-1990s, and has been relatively stable since.  Reasons for the decline are speculative and no causal relationships have been established.  Thus, fast growth operating models had weights-at-age that equaled the January 1 weights-at-age from the most recent stock assessment averaged over the years 1976-1985, while the slow growth operating models averaged over the years 2005-2014 (Deroba 2015).  In the MSE, weight-at-age was always time invariant.</w:t>
      </w:r>
    </w:p>
    <w:p w:rsidR="003E4DD8" w:rsidRDefault="003E4DD8" w:rsidP="003E4DD8">
      <w:pPr>
        <w:spacing w:after="0" w:line="480" w:lineRule="auto"/>
        <w:ind w:firstLine="720"/>
        <w:rPr>
          <w:rFonts w:cs="Courier New"/>
        </w:rPr>
      </w:pPr>
      <w:r>
        <w:rPr>
          <w:rFonts w:cs="Courier New"/>
        </w:rPr>
        <w:t xml:space="preserve">Differences </w:t>
      </w:r>
      <w:proofErr w:type="gramStart"/>
      <w:r>
        <w:rPr>
          <w:rFonts w:cs="Courier New"/>
        </w:rPr>
        <w:t xml:space="preserve">in </w:t>
      </w:r>
      <w:proofErr w:type="gramEnd"/>
      <m:oMath>
        <m:r>
          <w:rPr>
            <w:rFonts w:ascii="Cambria Math" w:hAnsi="Cambria Math" w:cs="Times New Roman"/>
          </w:rPr>
          <m:t>M</m:t>
        </m:r>
      </m:oMath>
      <w:r>
        <w:rPr>
          <w:rFonts w:cs="Courier New"/>
        </w:rPr>
        <w:t xml:space="preserve">, stock-recruit parameters, and weights-at-age led to differences in unfished and </w:t>
      </w:r>
      <w:r>
        <w:rPr>
          <w:rFonts w:cs="Courier New"/>
          <w:i/>
        </w:rPr>
        <w:t>MSY</w:t>
      </w:r>
      <w:r>
        <w:rPr>
          <w:rFonts w:cs="Courier New"/>
        </w:rPr>
        <w:t xml:space="preserve"> reference points among operating models (Table 3).  The effect of </w:t>
      </w:r>
      <m:oMath>
        <m:r>
          <w:rPr>
            <w:rFonts w:ascii="Cambria Math" w:hAnsi="Cambria Math" w:cs="Times New Roman"/>
          </w:rPr>
          <m:t>M</m:t>
        </m:r>
      </m:oMath>
      <w:r>
        <w:rPr>
          <w:rFonts w:cs="Courier New"/>
        </w:rPr>
        <w:t xml:space="preserve"> and stock-recruit parameters was larger than the effect of differences in weight-at-age (Table 3).</w:t>
      </w:r>
    </w:p>
    <w:p w:rsidR="003E4DD8" w:rsidRPr="0022751E" w:rsidRDefault="003E4DD8" w:rsidP="003E4DD8">
      <w:pPr>
        <w:spacing w:after="0" w:line="480" w:lineRule="auto"/>
        <w:ind w:firstLine="720"/>
        <w:rPr>
          <w:rFonts w:cs="Courier New"/>
        </w:rPr>
      </w:pPr>
      <w:r>
        <w:rPr>
          <w:rFonts w:cs="Courier New"/>
        </w:rPr>
        <w:t xml:space="preserve">To address concerns about possible stock assessment bias, operating models with and without a positive bias were included.  In operating </w:t>
      </w:r>
      <w:bookmarkStart w:id="3" w:name="_GoBack"/>
      <w:bookmarkEnd w:id="3"/>
      <w:r>
        <w:rPr>
          <w:rFonts w:cs="Courier New"/>
        </w:rPr>
        <w:t xml:space="preserve">models without bias, </w:t>
      </w:r>
      <m:oMath>
        <m:r>
          <w:rPr>
            <w:rFonts w:ascii="Cambria Math" w:hAnsi="Cambria Math" w:cs="Times New Roman"/>
          </w:rPr>
          <m:t>ρ</m:t>
        </m:r>
        <m:r>
          <w:rPr>
            <w:rFonts w:ascii="Cambria Math" w:hAnsi="Cambria Math" w:cs="Courier New"/>
          </w:rPr>
          <m:t>=0</m:t>
        </m:r>
      </m:oMath>
      <w:r>
        <w:rPr>
          <w:rFonts w:cs="Courier New"/>
          <w:sz w:val="32"/>
          <w:szCs w:val="32"/>
        </w:rPr>
        <w:t xml:space="preserve"> </w:t>
      </w:r>
      <w:r>
        <w:rPr>
          <w:rFonts w:cs="Courier New"/>
        </w:rPr>
        <w:t xml:space="preserve">and the only assessment error was that caused by the unbiased measurement </w:t>
      </w:r>
      <w:proofErr w:type="gramStart"/>
      <w:r>
        <w:rPr>
          <w:rFonts w:cs="Courier New"/>
        </w:rPr>
        <w:t xml:space="preserve">errors </w:t>
      </w:r>
      <w:proofErr w:type="gramEnd"/>
      <m:oMath>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ε</m:t>
                </m:r>
              </m:e>
              <m:sub>
                <m:r>
                  <w:rPr>
                    <w:rFonts w:ascii="Cambria Math" w:hAnsi="Cambria Math" w:cs="Times New Roman"/>
                  </w:rPr>
                  <m:t>φy</m:t>
                </m:r>
              </m:sub>
            </m:sSub>
          </m:e>
        </m:d>
      </m:oMath>
      <w:r>
        <w:rPr>
          <w:rFonts w:cs="Courier New"/>
        </w:rPr>
        <w:t>.  In operating models with bias</w:t>
      </w:r>
      <w:proofErr w:type="gramStart"/>
      <w:r>
        <w:rPr>
          <w:rFonts w:cs="Courier New"/>
        </w:rPr>
        <w:t xml:space="preserve">, </w:t>
      </w:r>
      <w:proofErr w:type="gramEnd"/>
      <m:oMath>
        <m:r>
          <w:rPr>
            <w:rFonts w:ascii="Cambria Math" w:hAnsi="Cambria Math" w:cs="Times New Roman"/>
          </w:rPr>
          <m:t>ρ</m:t>
        </m:r>
        <m:r>
          <w:rPr>
            <w:rFonts w:ascii="Cambria Math" w:hAnsi="Cambria Math" w:cs="Courier New"/>
          </w:rPr>
          <m:t>=0.6</m:t>
        </m:r>
      </m:oMath>
      <w:r>
        <w:rPr>
          <w:rFonts w:cs="Courier New"/>
        </w:rPr>
        <w:t xml:space="preserve">, which </w:t>
      </w:r>
      <w:r>
        <w:rPr>
          <w:rFonts w:cs="Courier New"/>
        </w:rPr>
        <w:lastRenderedPageBreak/>
        <w:t xml:space="preserve">was based on the degree of retrospective pattern in </w:t>
      </w:r>
      <w:r>
        <w:rPr>
          <w:rFonts w:cs="Courier New"/>
          <w:i/>
        </w:rPr>
        <w:t>SSB</w:t>
      </w:r>
      <w:r>
        <w:rPr>
          <w:rFonts w:cs="Courier New"/>
        </w:rPr>
        <w:t xml:space="preserve"> from the most recent stock assessment (Deroba 2015).</w:t>
      </w:r>
    </w:p>
    <w:p w:rsidR="003E4DD8" w:rsidRPr="002578AC" w:rsidRDefault="003E4DD8" w:rsidP="003E4DD8">
      <w:pPr>
        <w:spacing w:after="0" w:line="480" w:lineRule="auto"/>
        <w:ind w:firstLine="720"/>
      </w:pPr>
      <w:r>
        <w:rPr>
          <w:i/>
        </w:rPr>
        <w:t>Harvest Control Rules.—</w:t>
      </w:r>
      <w:r>
        <w:t>Several  basic control rules were evaluated, including a biomass based control rule (</w:t>
      </w:r>
      <w:proofErr w:type="spellStart"/>
      <w:r>
        <w:t>Katsukawa</w:t>
      </w:r>
      <w:proofErr w:type="spellEnd"/>
      <w:r>
        <w:t xml:space="preserve"> 2004), a constant catch rule, and a conditional constant catch rule (Figure 3; Clark and Hare 2004; Deroba and </w:t>
      </w:r>
      <w:proofErr w:type="spellStart"/>
      <w:r>
        <w:t>Bence</w:t>
      </w:r>
      <w:proofErr w:type="spellEnd"/>
      <w:r>
        <w:t xml:space="preserve"> 2012).  The biomass based control rule was defined by three parameters: the proportion (</w:t>
      </w:r>
      <m:oMath>
        <m:r>
          <w:rPr>
            <w:rFonts w:ascii="Cambria Math" w:hAnsi="Cambria Math"/>
          </w:rPr>
          <m:t>ψ</m:t>
        </m:r>
      </m:oMath>
      <w:r>
        <w:t xml:space="preserve">) of </w:t>
      </w:r>
      <m:oMath>
        <m:sSub>
          <m:sSubPr>
            <m:ctrlPr>
              <w:rPr>
                <w:rFonts w:ascii="Cambria Math" w:hAnsi="Cambria Math"/>
                <w:i/>
              </w:rPr>
            </m:ctrlPr>
          </m:sSubPr>
          <m:e>
            <m:r>
              <w:rPr>
                <w:rFonts w:ascii="Cambria Math" w:hAnsi="Cambria Math"/>
              </w:rPr>
              <m:t>F</m:t>
            </m:r>
          </m:e>
          <m:sub>
            <m:r>
              <w:rPr>
                <w:rFonts w:ascii="Cambria Math" w:hAnsi="Cambria Math"/>
              </w:rPr>
              <m:t>MSY</m:t>
            </m:r>
          </m:sub>
        </m:sSub>
      </m:oMath>
      <w:r>
        <w:t xml:space="preserve"> that dictates the maximum desired fishing mortality </w:t>
      </w:r>
      <w:proofErr w:type="gramStart"/>
      <w:r>
        <w:t xml:space="preserve">rate </w:t>
      </w:r>
      <w:proofErr w:type="gramEnd"/>
      <m:oMath>
        <m:d>
          <m:dPr>
            <m:ctrlPr>
              <w:rPr>
                <w:rFonts w:ascii="Cambria Math" w:hAnsi="Cambria Math"/>
                <w:i/>
              </w:rPr>
            </m:ctrlPr>
          </m:dPr>
          <m:e>
            <m:acc>
              <m:accPr>
                <m:chr m:val="̃"/>
                <m:ctrlPr>
                  <w:rPr>
                    <w:rFonts w:ascii="Cambria Math" w:hAnsi="Cambria Math"/>
                    <w:i/>
                  </w:rPr>
                </m:ctrlPr>
              </m:accPr>
              <m:e>
                <m:r>
                  <w:rPr>
                    <w:rFonts w:ascii="Cambria Math" w:hAnsi="Cambria Math"/>
                  </w:rPr>
                  <m:t>F</m:t>
                </m:r>
              </m:e>
            </m:acc>
          </m:e>
        </m:d>
      </m:oMath>
      <w:r>
        <w:t xml:space="preserve">, an upper </w:t>
      </w:r>
      <w:r w:rsidRPr="0070305A">
        <w:rPr>
          <w:i/>
        </w:rPr>
        <w:t>SSB</w:t>
      </w:r>
      <w:r>
        <w:t xml:space="preserve"> threshold (</w:t>
      </w:r>
      <w:proofErr w:type="spellStart"/>
      <w:r w:rsidRPr="00C50DF4">
        <w:rPr>
          <w:i/>
        </w:rPr>
        <w:t>SSB</w:t>
      </w:r>
      <w:r w:rsidRPr="00C50DF4">
        <w:rPr>
          <w:i/>
          <w:vertAlign w:val="subscript"/>
        </w:rPr>
        <w:t>up</w:t>
      </w:r>
      <w:proofErr w:type="spellEnd"/>
      <w:r>
        <w:t xml:space="preserve">), and a lower </w:t>
      </w:r>
      <w:r w:rsidRPr="00C50DF4">
        <w:rPr>
          <w:i/>
        </w:rPr>
        <w:t>SSB</w:t>
      </w:r>
      <w:r>
        <w:t xml:space="preserve"> threshold (</w:t>
      </w:r>
      <w:proofErr w:type="spellStart"/>
      <w:r w:rsidRPr="00C50DF4">
        <w:rPr>
          <w:i/>
        </w:rPr>
        <w:t>SSB</w:t>
      </w:r>
      <w:r w:rsidRPr="00C50DF4">
        <w:rPr>
          <w:i/>
          <w:vertAlign w:val="subscript"/>
        </w:rPr>
        <w:t>low</w:t>
      </w:r>
      <w:proofErr w:type="spellEnd"/>
      <w:r>
        <w:t xml:space="preserve">).  The </w:t>
      </w:r>
      <m:oMath>
        <m:acc>
          <m:accPr>
            <m:chr m:val="̃"/>
            <m:ctrlPr>
              <w:rPr>
                <w:rFonts w:ascii="Cambria Math" w:hAnsi="Cambria Math"/>
                <w:i/>
              </w:rPr>
            </m:ctrlPr>
          </m:accPr>
          <m:e>
            <m:r>
              <w:rPr>
                <w:rFonts w:ascii="Cambria Math" w:hAnsi="Cambria Math"/>
              </w:rPr>
              <m:t>F</m:t>
            </m:r>
          </m:e>
        </m:acc>
      </m:oMath>
      <w:r>
        <w:t xml:space="preserve"> equaled the maximum when </w:t>
      </w:r>
      <m:oMath>
        <m:acc>
          <m:accPr>
            <m:ctrlPr>
              <w:rPr>
                <w:rFonts w:ascii="Cambria Math" w:hAnsi="Cambria Math"/>
                <w:i/>
              </w:rPr>
            </m:ctrlPr>
          </m:accPr>
          <m:e>
            <m:r>
              <w:rPr>
                <w:rFonts w:ascii="Cambria Math" w:hAnsi="Cambria Math"/>
              </w:rPr>
              <m:t>SSB</m:t>
            </m:r>
          </m:e>
        </m:acc>
      </m:oMath>
      <w:r>
        <w:t xml:space="preserve"> was above the upper threshold, declined linearly between the upper and lower thresholds, and equaled zero below the lower threshold:</w:t>
      </w:r>
    </w:p>
    <w:p w:rsidR="003E4DD8" w:rsidRPr="004533AF" w:rsidRDefault="003E4DD8" w:rsidP="003E4DD8">
      <w:pPr>
        <w:spacing w:after="0" w:line="480" w:lineRule="auto"/>
        <w:jc w:val="center"/>
      </w:pPr>
      <m:oMathPara>
        <m:oMath>
          <m:sSub>
            <m:sSubPr>
              <m:ctrlPr>
                <w:rPr>
                  <w:rFonts w:ascii="Cambria Math" w:hAnsi="Cambria Math"/>
                  <w:b/>
                  <w:i/>
                </w:rPr>
              </m:ctrlPr>
            </m:sSubPr>
            <m:e>
              <m:acc>
                <m:accPr>
                  <m:chr m:val="̃"/>
                  <m:ctrlPr>
                    <w:rPr>
                      <w:rFonts w:ascii="Cambria Math" w:hAnsi="Cambria Math"/>
                      <w:b/>
                      <w:i/>
                    </w:rPr>
                  </m:ctrlPr>
                </m:accPr>
                <m:e>
                  <m:r>
                    <w:rPr>
                      <w:rFonts w:ascii="Cambria Math" w:hAnsi="Cambria Math"/>
                    </w:rPr>
                    <m:t>F</m:t>
                  </m:r>
                </m:e>
              </m:acc>
            </m:e>
            <m:sub>
              <m:r>
                <m:rPr>
                  <m:sty m:val="bi"/>
                </m:rPr>
                <w:rPr>
                  <w:rFonts w:ascii="Cambria Math" w:hAnsi="Cambria Math"/>
                </w:rPr>
                <m:t>y</m:t>
              </m:r>
            </m:sub>
          </m:sSub>
          <m:d>
            <m:dPr>
              <m:begChr m:val="{"/>
              <m:endChr m:val=""/>
              <m:ctrlPr>
                <w:rPr>
                  <w:rFonts w:ascii="Cambria Math" w:hAnsi="Cambria Math"/>
                  <w:b/>
                  <w:i/>
                </w:rPr>
              </m:ctrlPr>
            </m:dPr>
            <m:e>
              <m:eqArr>
                <m:eqArrPr>
                  <m:ctrlPr>
                    <w:rPr>
                      <w:rFonts w:ascii="Cambria Math" w:hAnsi="Cambria Math"/>
                      <w:b/>
                      <w:i/>
                    </w:rPr>
                  </m:ctrlPr>
                </m:eqArrPr>
                <m:e>
                  <m:sSub>
                    <m:sSubPr>
                      <m:ctrlPr>
                        <w:rPr>
                          <w:rFonts w:ascii="Cambria Math" w:hAnsi="Cambria Math"/>
                          <w:i/>
                        </w:rPr>
                      </m:ctrlPr>
                    </m:sSubPr>
                    <m:e>
                      <m:r>
                        <w:rPr>
                          <w:rFonts w:ascii="Cambria Math" w:hAnsi="Cambria Math"/>
                        </w:rPr>
                        <m:t>F</m:t>
                      </m:r>
                    </m:e>
                    <m:sub>
                      <m:r>
                        <w:rPr>
                          <w:rFonts w:ascii="Cambria Math" w:hAnsi="Cambria Math"/>
                        </w:rPr>
                        <m:t>msy</m:t>
                      </m:r>
                    </m:sub>
                  </m:sSub>
                  <m:r>
                    <w:rPr>
                      <w:rFonts w:ascii="Cambria Math" w:hAnsi="Cambria Math"/>
                    </w:rPr>
                    <m:t xml:space="preserve">ψ                                   </m:t>
                  </m:r>
                  <m:r>
                    <m:rPr>
                      <m:sty m:val="p"/>
                    </m:rPr>
                    <w:rPr>
                      <w:rFonts w:ascii="Cambria Math" w:hAnsi="Cambria Math"/>
                    </w:rPr>
                    <m:t>if</m:t>
                  </m:r>
                  <m:r>
                    <w:rPr>
                      <w:rFonts w:ascii="Cambria Math" w:hAnsi="Cambria Math"/>
                    </w:rPr>
                    <m:t xml:space="preserve">  </m:t>
                  </m:r>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SSB</m:t>
                          </m:r>
                        </m:e>
                      </m:acc>
                    </m:e>
                    <m:sub>
                      <m:r>
                        <w:rPr>
                          <w:rFonts w:ascii="Cambria Math" w:hAnsi="Times New Roman" w:cs="Times New Roman"/>
                        </w:rPr>
                        <m:t>y</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m:rPr>
                          <m:sty m:val="p"/>
                        </m:rPr>
                        <w:rPr>
                          <w:rFonts w:ascii="Cambria Math" w:hAnsi="Cambria Math" w:cs="Times New Roman"/>
                        </w:rPr>
                        <m:t>up</m:t>
                      </m:r>
                    </m:sub>
                  </m:sSub>
                  <m:ctrlPr>
                    <w:rPr>
                      <w:rFonts w:ascii="Cambria Math" w:hAnsi="Cambria Math" w:cs="Times New Roman"/>
                    </w:rPr>
                  </m:ctrlPr>
                </m:e>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msy</m:t>
                          </m:r>
                        </m:sub>
                      </m:sSub>
                      <m:r>
                        <w:rPr>
                          <w:rFonts w:ascii="Cambria Math" w:hAnsi="Cambria Math"/>
                        </w:rPr>
                        <m:t>ψ</m:t>
                      </m:r>
                    </m:e>
                  </m:d>
                  <m:f>
                    <m:fPr>
                      <m:ctrlPr>
                        <w:rPr>
                          <w:rFonts w:ascii="Cambria Math" w:hAnsi="Times New Roman" w:cs="Times New Roman"/>
                          <w:i/>
                        </w:rPr>
                      </m:ctrlPr>
                    </m:fPr>
                    <m:num>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SSB</m:t>
                              </m:r>
                            </m:e>
                          </m:acc>
                        </m:e>
                        <m:sub>
                          <m:r>
                            <w:rPr>
                              <w:rFonts w:ascii="Cambria Math" w:hAnsi="Times New Roman" w:cs="Times New Roman"/>
                            </w:rPr>
                            <m:t>y</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m:rPr>
                              <m:sty m:val="p"/>
                            </m:rPr>
                            <w:rPr>
                              <w:rFonts w:ascii="Cambria Math" w:hAnsi="Cambria Math" w:cs="Times New Roman"/>
                            </w:rPr>
                            <m:t>low</m:t>
                          </m:r>
                        </m:sub>
                      </m:sSub>
                    </m:num>
                    <m:den>
                      <m:sSub>
                        <m:sSubPr>
                          <m:ctrlPr>
                            <w:rPr>
                              <w:rFonts w:ascii="Cambria Math" w:hAnsi="Cambria Math" w:cs="Times New Roman"/>
                            </w:rPr>
                          </m:ctrlPr>
                        </m:sSubPr>
                        <m:e>
                          <m:r>
                            <w:rPr>
                              <w:rFonts w:ascii="Cambria Math" w:hAnsi="Cambria Math" w:cs="Times New Roman"/>
                            </w:rPr>
                            <m:t>SSB</m:t>
                          </m:r>
                        </m:e>
                        <m:sub>
                          <m:r>
                            <m:rPr>
                              <m:sty m:val="p"/>
                            </m:rP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m:rPr>
                              <m:sty m:val="p"/>
                            </m:rPr>
                            <w:rPr>
                              <w:rFonts w:ascii="Cambria Math" w:hAnsi="Cambria Math" w:cs="Times New Roman"/>
                            </w:rPr>
                            <m:t>low</m:t>
                          </m:r>
                        </m:sub>
                      </m:sSub>
                    </m:den>
                  </m:f>
                  <m:r>
                    <w:rPr>
                      <w:rFonts w:ascii="Cambria Math" w:hAnsi="Cambria Math"/>
                    </w:rPr>
                    <m:t xml:space="preserve">              </m:t>
                  </m:r>
                  <m:r>
                    <m:rPr>
                      <m:sty m:val="p"/>
                    </m:rPr>
                    <w:rPr>
                      <w:rFonts w:ascii="Cambria Math" w:hAnsi="Cambria Math"/>
                    </w:rPr>
                    <m:t>if</m:t>
                  </m:r>
                  <m:r>
                    <w:rPr>
                      <w:rFonts w:ascii="Cambria Math" w:hAnsi="Cambria Math"/>
                    </w:rPr>
                    <m:t xml:space="preserve">  </m:t>
                  </m:r>
                  <m:sSub>
                    <m:sSubPr>
                      <m:ctrlPr>
                        <w:rPr>
                          <w:rFonts w:ascii="Cambria Math" w:hAnsi="Cambria Math" w:cs="Times New Roman"/>
                        </w:rPr>
                      </m:ctrlPr>
                    </m:sSubPr>
                    <m:e>
                      <m:r>
                        <w:rPr>
                          <w:rFonts w:ascii="Cambria Math" w:hAnsi="Cambria Math" w:cs="Times New Roman"/>
                        </w:rPr>
                        <m:t>SSB</m:t>
                      </m:r>
                    </m:e>
                    <m:sub>
                      <m:r>
                        <w:rPr>
                          <w:rFonts w:ascii="Cambria Math" w:hAnsi="Cambria Math" w:cs="Times New Roman"/>
                        </w:rPr>
                        <m:t>low</m:t>
                      </m:r>
                    </m:sub>
                  </m:sSub>
                  <m:r>
                    <m:rPr>
                      <m:sty m:val="p"/>
                    </m:rPr>
                    <w:rPr>
                      <w:rFonts w:ascii="Cambria Math" w:hAnsi="Cambria Math" w:cs="Times New Roman"/>
                    </w:rPr>
                    <m:t>&lt;</m:t>
                  </m:r>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SSB</m:t>
                          </m:r>
                        </m:e>
                      </m:acc>
                    </m:e>
                    <m:sub>
                      <m:r>
                        <w:rPr>
                          <w:rFonts w:ascii="Cambria Math" w:hAnsi="Times New Roman" w:cs="Times New Roman"/>
                        </w:rPr>
                        <m:t>y</m:t>
                      </m:r>
                    </m:sub>
                  </m:sSub>
                  <m:r>
                    <w:rPr>
                      <w:rFonts w:ascii="Cambria Math" w:hAnsi="Cambria Math" w:cs="Times New Roman"/>
                    </w:rPr>
                    <m:t>&lt;</m:t>
                  </m:r>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up</m:t>
                      </m:r>
                    </m:sub>
                  </m:sSub>
                  <m:ctrlPr>
                    <w:rPr>
                      <w:rFonts w:ascii="Cambria Math" w:eastAsia="Cambria Math" w:hAnsi="Cambria Math" w:cs="Cambria Math"/>
                    </w:rPr>
                  </m:ctrlPr>
                </m:e>
                <m:e>
                  <m:r>
                    <w:rPr>
                      <w:rFonts w:ascii="Cambria Math" w:hAnsi="Cambria Math"/>
                    </w:rPr>
                    <m:t xml:space="preserve">              0                                      </m:t>
                  </m:r>
                  <m:r>
                    <m:rPr>
                      <m:sty m:val="p"/>
                    </m:rPr>
                    <w:rPr>
                      <w:rFonts w:ascii="Cambria Math" w:hAnsi="Cambria Math"/>
                    </w:rPr>
                    <m:t>if</m:t>
                  </m:r>
                  <m:r>
                    <w:rPr>
                      <w:rFonts w:ascii="Cambria Math" w:hAnsi="Cambria Math"/>
                    </w:rPr>
                    <m:t xml:space="preserve">  </m:t>
                  </m:r>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SSB</m:t>
                          </m:r>
                        </m:e>
                      </m:acc>
                    </m:e>
                    <m:sub>
                      <m:r>
                        <w:rPr>
                          <w:rFonts w:ascii="Cambria Math" w:hAnsi="Times New Roman" w:cs="Times New Roman"/>
                        </w:rPr>
                        <m:t>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SSB</m:t>
                      </m:r>
                    </m:e>
                    <m:sub>
                      <m:r>
                        <w:rPr>
                          <w:rFonts w:ascii="Cambria Math" w:hAnsi="Cambria Math" w:cs="Times New Roman"/>
                        </w:rPr>
                        <m:t>low</m:t>
                      </m:r>
                    </m:sub>
                  </m:sSub>
                  <m:ctrlPr>
                    <w:rPr>
                      <w:rFonts w:ascii="Cambria Math" w:hAnsi="Cambria Math" w:cs="Times New Roman"/>
                    </w:rPr>
                  </m:ctrlPr>
                </m:e>
              </m:eqArr>
            </m:e>
          </m:d>
        </m:oMath>
      </m:oMathPara>
    </w:p>
    <w:p w:rsidR="003E4DD8" w:rsidRDefault="003E4DD8" w:rsidP="003E4DD8">
      <w:pPr>
        <w:spacing w:after="0" w:line="480" w:lineRule="auto"/>
        <w:rPr>
          <w:rFonts w:cs="Times New Roman"/>
        </w:rPr>
      </w:pPr>
      <w:proofErr w:type="gramStart"/>
      <w:r w:rsidRPr="004F49AA">
        <w:rPr>
          <w:rFonts w:cs="Times New Roman"/>
        </w:rPr>
        <w:t xml:space="preserve">The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y</m:t>
            </m:r>
          </m:sub>
        </m:sSub>
      </m:oMath>
      <w:r w:rsidRPr="004F49AA">
        <w:rPr>
          <w:rFonts w:cs="Times New Roman"/>
        </w:rPr>
        <w:t xml:space="preserve"> was</w:t>
      </w:r>
      <w:proofErr w:type="gramEnd"/>
      <w:r w:rsidRPr="004F49AA">
        <w:rPr>
          <w:rFonts w:cs="Times New Roman"/>
        </w:rPr>
        <w:t xml:space="preserve"> then used to set a quota in year </w:t>
      </w:r>
      <m:oMath>
        <m:r>
          <w:rPr>
            <w:rFonts w:ascii="Cambria Math" w:hAnsi="Cambria Math" w:cs="Times New Roman"/>
          </w:rPr>
          <m:t>y</m:t>
        </m:r>
      </m:oMath>
      <w:r w:rsidRPr="004F49AA">
        <w:rPr>
          <w:rFonts w:cs="Times New Roman"/>
        </w:rPr>
        <w:t xml:space="preserve"> + 1</w:t>
      </w:r>
      <w:r w:rsidR="00C62A44">
        <w:rPr>
          <w:rFonts w:cs="Times New Roman"/>
        </w:rPr>
        <w:t xml:space="preserve"> (Table XX T8).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a</m:t>
            </m:r>
            <m:r>
              <w:rPr>
                <w:rFonts w:ascii="Cambria Math" w:cs="Times New Roman"/>
              </w:rPr>
              <m:t>,</m:t>
            </m:r>
            <m:r>
              <w:rPr>
                <w:rFonts w:ascii="Cambria Math" w:hAnsi="Cambria Math" w:cs="Times New Roman"/>
              </w:rPr>
              <m:t>y</m:t>
            </m:r>
          </m:sub>
        </m:sSub>
      </m:oMath>
      <w:r w:rsidRPr="004F49AA">
        <w:rPr>
          <w:rFonts w:cs="Times New Roman"/>
        </w:rPr>
        <w:t xml:space="preserve"> equaled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y</m:t>
            </m:r>
          </m:sub>
        </m:sSub>
      </m:oMath>
      <w:r w:rsidRPr="004F49AA">
        <w:rPr>
          <w:rFonts w:cs="Times New Roman"/>
        </w:rPr>
        <w:t xml:space="preserve"> times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oMath>
      <w:r>
        <w:rPr>
          <w:rFonts w:cs="Times New Roman"/>
        </w:rPr>
        <w:t xml:space="preserve">, and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a</m:t>
            </m:r>
          </m:sub>
        </m:sSub>
      </m:oMath>
      <w:r>
        <w:rPr>
          <w:rFonts w:cs="Times New Roman"/>
        </w:rPr>
        <w:t xml:space="preserve"> was </w:t>
      </w:r>
      <w:r>
        <w:t xml:space="preserve">time and simulation invariant selectivity at age equal to the values for the mobile gear fishery reported in Deroba (2015; Table 1). </w:t>
      </w:r>
      <w:r w:rsidRPr="004F49AA">
        <w:rPr>
          <w:rFonts w:cs="Times New Roman"/>
        </w:rPr>
        <w:t xml:space="preserve">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y</m:t>
            </m:r>
          </m:sub>
        </m:sSub>
      </m:oMath>
      <w:r w:rsidRPr="004F49AA">
        <w:rPr>
          <w:rFonts w:cs="Times New Roman"/>
        </w:rPr>
        <w:t xml:space="preserve"> </w:t>
      </w:r>
      <w:proofErr w:type="gramStart"/>
      <w:r w:rsidRPr="004F49AA">
        <w:rPr>
          <w:rFonts w:cs="Times New Roman"/>
        </w:rPr>
        <w:t>was</w:t>
      </w:r>
      <w:proofErr w:type="gramEnd"/>
      <w:r w:rsidRPr="004F49AA">
        <w:rPr>
          <w:rFonts w:cs="Times New Roman"/>
        </w:rPr>
        <w:t xml:space="preserve"> used to set a quota in the following year to approximate the practice of using projections based on an assessment using data through </w:t>
      </w:r>
      <w:r>
        <w:rPr>
          <w:rFonts w:cs="Times New Roman"/>
        </w:rPr>
        <w:t>year</w:t>
      </w:r>
      <w:r w:rsidRPr="004F49AA">
        <w:rPr>
          <w:rFonts w:cs="Times New Roman"/>
        </w:rPr>
        <w:t xml:space="preserve"> </w:t>
      </w:r>
      <m:oMath>
        <m:r>
          <w:rPr>
            <w:rFonts w:ascii="Cambria Math" w:hAnsi="Cambria Math" w:cs="Times New Roman"/>
          </w:rPr>
          <m:t>y</m:t>
        </m:r>
      </m:oMath>
      <w:r>
        <w:rPr>
          <w:rFonts w:cs="Times New Roman"/>
        </w:rPr>
        <w:t xml:space="preserve"> – 1</w:t>
      </w:r>
      <w:r w:rsidRPr="004F49AA">
        <w:rPr>
          <w:rFonts w:cs="Times New Roman"/>
        </w:rPr>
        <w:t xml:space="preserve"> to set quotas in the following year</w:t>
      </w:r>
      <w:r>
        <w:rPr>
          <w:rFonts w:cs="Times New Roman"/>
        </w:rPr>
        <w:t>(</w:t>
      </w:r>
      <w:r w:rsidRPr="004F49AA">
        <w:rPr>
          <w:rFonts w:cs="Times New Roman"/>
        </w:rPr>
        <w:t>s</w:t>
      </w:r>
      <w:r>
        <w:rPr>
          <w:rFonts w:cs="Times New Roman"/>
        </w:rPr>
        <w:t>)</w:t>
      </w:r>
      <w:r w:rsidRPr="004F49AA">
        <w:rPr>
          <w:rFonts w:cs="Times New Roman"/>
        </w:rPr>
        <w:t xml:space="preserve">.  Furthermore, although </w:t>
      </w:r>
      <m:oMath>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y</m:t>
            </m:r>
          </m:sub>
        </m:sSub>
      </m:oMath>
      <w:r w:rsidRPr="004F49AA">
        <w:rPr>
          <w:rFonts w:cs="Times New Roman"/>
        </w:rPr>
        <w:t xml:space="preserve"> was set using</w:t>
      </w:r>
      <m:oMath>
        <m:r>
          <w:rPr>
            <w:rFonts w:ascii="Cambria Math" w:hAnsi="Cambria Math" w:cs="Times New Roman"/>
          </w:rPr>
          <m:t xml:space="preserve"> </m:t>
        </m:r>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SSB</m:t>
                </m:r>
              </m:e>
            </m:acc>
          </m:e>
          <m:sub>
            <m:r>
              <w:rPr>
                <w:rFonts w:ascii="Cambria Math" w:hAnsi="Cambria Math" w:cs="Times New Roman"/>
              </w:rPr>
              <m:t>y</m:t>
            </m:r>
          </m:sub>
        </m:sSub>
      </m:oMath>
      <w:r w:rsidRPr="004F49AA">
        <w:rPr>
          <w:rFonts w:cs="Times New Roman"/>
        </w:rPr>
        <w:t xml:space="preserve">, the quota was based on </w:t>
      </w:r>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B</m:t>
                </m:r>
              </m:e>
            </m:acc>
          </m:e>
          <m:sub>
            <m:r>
              <w:rPr>
                <w:rFonts w:ascii="Cambria Math" w:hAnsi="Cambria Math" w:cs="Times New Roman"/>
              </w:rPr>
              <m:t>y</m:t>
            </m:r>
          </m:sub>
        </m:sSub>
      </m:oMath>
      <w:r w:rsidRPr="004F49AA">
        <w:rPr>
          <w:rFonts w:cs="Times New Roman"/>
        </w:rPr>
        <w:t xml:space="preserve"> because </w:t>
      </w:r>
      <w:r>
        <w:rPr>
          <w:rFonts w:cs="Times New Roman"/>
        </w:rPr>
        <w:t>the fishery</w:t>
      </w:r>
      <w:r w:rsidRPr="004F49AA">
        <w:rPr>
          <w:rFonts w:cs="Times New Roman"/>
        </w:rPr>
        <w:t xml:space="preserve"> select</w:t>
      </w:r>
      <w:r>
        <w:rPr>
          <w:rFonts w:cs="Times New Roman"/>
        </w:rPr>
        <w:t>s</w:t>
      </w:r>
      <w:r w:rsidRPr="004F49AA">
        <w:rPr>
          <w:rFonts w:cs="Times New Roman"/>
        </w:rPr>
        <w:t xml:space="preserve"> some immature ages.  The fully selected fishing mortality rate that would remove the</w:t>
      </w:r>
      <w:r>
        <w:rPr>
          <w:rFonts w:cs="Times New Roman"/>
        </w:rPr>
        <w:t xml:space="preserve"> quota from the true population </w:t>
      </w:r>
      <m:oMath>
        <m:d>
          <m:dPr>
            <m:ctrlPr>
              <w:rPr>
                <w:rFonts w:ascii="Cambria Math" w:hAnsi="Cambria Math" w:cs="Times New Roman"/>
                <w:i/>
              </w:rPr>
            </m:ctrlPr>
          </m:dPr>
          <m:e>
            <m:sSub>
              <m:sSubPr>
                <m:ctrlPr>
                  <w:rPr>
                    <w:rFonts w:ascii="Cambria Math" w:hAnsi="Cambria Math" w:cs="Times New Roman"/>
                    <w:i/>
                  </w:rPr>
                </m:ctrlPr>
              </m:sSubPr>
              <m:e>
                <m:acc>
                  <m:accPr>
                    <m:chr m:val="̅"/>
                    <m:ctrlPr>
                      <w:rPr>
                        <w:rFonts w:ascii="Cambria Math" w:hAnsi="Cambria Math" w:cs="Times New Roman"/>
                        <w:i/>
                      </w:rPr>
                    </m:ctrlPr>
                  </m:accPr>
                  <m:e>
                    <m:r>
                      <w:rPr>
                        <w:rFonts w:ascii="Cambria Math" w:hAnsi="Cambria Math" w:cs="Times New Roman"/>
                      </w:rPr>
                      <m:t>F</m:t>
                    </m:r>
                  </m:e>
                </m:acc>
              </m:e>
              <m:sub>
                <m:r>
                  <w:rPr>
                    <w:rFonts w:ascii="Cambria Math" w:hAnsi="Cambria Math" w:cs="Times New Roman"/>
                  </w:rPr>
                  <m:t>y</m:t>
                </m:r>
              </m:sub>
            </m:sSub>
          </m:e>
        </m:d>
      </m:oMath>
      <w:r w:rsidRPr="004F49AA">
        <w:rPr>
          <w:rFonts w:cs="Times New Roman"/>
        </w:rPr>
        <w:t xml:space="preserve"> was found using Newton-Raphson iterations.</w:t>
      </w:r>
    </w:p>
    <w:p w:rsidR="003E4DD8" w:rsidRDefault="003E4DD8" w:rsidP="003E4DD8">
      <w:pPr>
        <w:spacing w:after="0" w:line="480" w:lineRule="auto"/>
        <w:ind w:firstLine="720"/>
        <w:rPr>
          <w:rFonts w:cs="Times New Roman"/>
        </w:rPr>
      </w:pPr>
      <w:r>
        <w:rPr>
          <w:rFonts w:cs="Times New Roman"/>
        </w:rPr>
        <w:t>Several variations of the biomass based rule were also evaluated.  These variations included applying the control rule annually, using the same quota for three year blocks such that the control rule is applied every fourth year (i.e.</w:t>
      </w:r>
      <w:proofErr w:type="gramStart"/>
      <w:r>
        <w:rPr>
          <w:rFonts w:cs="Times New Roman"/>
        </w:rPr>
        <w:t xml:space="preserve">,  </w:t>
      </w:r>
      <w:proofErr w:type="gramEnd"/>
      <m:oMath>
        <m:sSub>
          <m:sSubPr>
            <m:ctrlPr>
              <w:rPr>
                <w:rFonts w:ascii="Cambria Math" w:hAnsi="Times New Roman" w:cs="Times New Roman"/>
                <w:i/>
              </w:rPr>
            </m:ctrlPr>
          </m:sSubPr>
          <m:e>
            <m:r>
              <w:rPr>
                <w:rFonts w:ascii="Cambria Math" w:hAnsi="Cambria Math" w:cs="Times New Roman"/>
              </w:rPr>
              <m:t>Q</m:t>
            </m:r>
          </m:e>
          <m:sub>
            <m:r>
              <w:rPr>
                <w:rFonts w:ascii="Cambria Math" w:hAnsi="Cambria Math" w:cs="Times New Roman"/>
              </w:rPr>
              <m:t>y</m:t>
            </m:r>
            <m:r>
              <w:rPr>
                <w:rFonts w:ascii="Cambria Math" w:hAnsi="Times New Roman" w:cs="Times New Roman"/>
              </w:rPr>
              <m:t>+1</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Q</m:t>
            </m:r>
          </m:e>
          <m:sub>
            <m:r>
              <w:rPr>
                <w:rFonts w:ascii="Cambria Math" w:hAnsi="Cambria Math" w:cs="Times New Roman"/>
              </w:rPr>
              <m:t>y</m:t>
            </m:r>
            <m:r>
              <w:rPr>
                <w:rFonts w:ascii="Cambria Math" w:hAnsi="Times New Roman" w:cs="Times New Roman"/>
              </w:rPr>
              <m:t>+2</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Q</m:t>
            </m:r>
          </m:e>
          <m:sub>
            <m:r>
              <w:rPr>
                <w:rFonts w:ascii="Cambria Math" w:hAnsi="Cambria Math" w:cs="Times New Roman"/>
              </w:rPr>
              <m:t>y</m:t>
            </m:r>
            <m:r>
              <w:rPr>
                <w:rFonts w:ascii="Cambria Math" w:hAnsi="Times New Roman" w:cs="Times New Roman"/>
              </w:rPr>
              <m:t>+3</m:t>
            </m:r>
          </m:sub>
        </m:sSub>
      </m:oMath>
      <w:r>
        <w:rPr>
          <w:rFonts w:cs="Times New Roman"/>
        </w:rPr>
        <w:t xml:space="preserve">), using the same quota for 5 year blocks, and using the same quota for three year blocks but restricting the change in the quota to 15% in either direction when the control rule was reapplied in the fourth year.  Thus, four variants of the biomass </w:t>
      </w:r>
      <w:r>
        <w:rPr>
          <w:rFonts w:cs="Times New Roman"/>
        </w:rPr>
        <w:lastRenderedPageBreak/>
        <w:t xml:space="preserve">based control rule were evaluated: 1) annual application, 2) three year blocks, 3) five year blocks, and 4) 3 year blocks with a 15% restriction.  </w:t>
      </w:r>
    </w:p>
    <w:p w:rsidR="003E4DD8" w:rsidRPr="00237577" w:rsidRDefault="003E4DD8" w:rsidP="003E4DD8">
      <w:pPr>
        <w:spacing w:after="0" w:line="480" w:lineRule="auto"/>
        <w:ind w:firstLine="720"/>
        <w:rPr>
          <w:sz w:val="24"/>
          <w:szCs w:val="24"/>
        </w:rPr>
      </w:pPr>
      <w:r>
        <w:rPr>
          <w:rFonts w:cs="Times New Roman"/>
        </w:rPr>
        <w:t xml:space="preserve">For each biomass based control rule variant, a range of values for the three parameters defining the control rule were evaluated.  </w:t>
      </w:r>
      <w:r>
        <w:t>The proportion (</w:t>
      </w:r>
      <m:oMath>
        <m:r>
          <w:rPr>
            <w:rFonts w:ascii="Cambria Math" w:hAnsi="Cambria Math"/>
          </w:rPr>
          <m:t>ψ</m:t>
        </m:r>
      </m:oMath>
      <w:r>
        <w:t xml:space="preserve">) of </w:t>
      </w:r>
      <m:oMath>
        <m:sSub>
          <m:sSubPr>
            <m:ctrlPr>
              <w:rPr>
                <w:rFonts w:ascii="Cambria Math" w:hAnsi="Cambria Math"/>
                <w:i/>
              </w:rPr>
            </m:ctrlPr>
          </m:sSubPr>
          <m:e>
            <m:r>
              <w:rPr>
                <w:rFonts w:ascii="Cambria Math" w:hAnsi="Cambria Math"/>
              </w:rPr>
              <m:t>F</m:t>
            </m:r>
          </m:e>
          <m:sub>
            <m:r>
              <w:rPr>
                <w:rFonts w:ascii="Cambria Math" w:hAnsi="Cambria Math"/>
              </w:rPr>
              <m:t>MSY</m:t>
            </m:r>
          </m:sub>
        </m:sSub>
      </m:oMath>
      <w:r>
        <w:t xml:space="preserve"> that dictates the maximum desired fishing mortality rate was varied from 0.1</w:t>
      </w:r>
      <m:oMath>
        <m:sSub>
          <m:sSubPr>
            <m:ctrlPr>
              <w:rPr>
                <w:rFonts w:ascii="Cambria Math" w:hAnsi="Cambria Math"/>
                <w:i/>
              </w:rPr>
            </m:ctrlPr>
          </m:sSubPr>
          <m:e>
            <m:r>
              <w:rPr>
                <w:rFonts w:ascii="Cambria Math" w:hAnsi="Cambria Math"/>
              </w:rPr>
              <m:t>F</m:t>
            </m:r>
          </m:e>
          <m:sub>
            <m:r>
              <w:rPr>
                <w:rFonts w:ascii="Cambria Math" w:hAnsi="Cambria Math"/>
              </w:rPr>
              <m:t>MSY</m:t>
            </m:r>
          </m:sub>
        </m:sSub>
      </m:oMath>
      <w:r>
        <w:t xml:space="preserve"> to 1.0</w:t>
      </w:r>
      <m:oMath>
        <m:sSub>
          <m:sSubPr>
            <m:ctrlPr>
              <w:rPr>
                <w:rFonts w:ascii="Cambria Math" w:hAnsi="Cambria Math"/>
                <w:i/>
              </w:rPr>
            </m:ctrlPr>
          </m:sSubPr>
          <m:e>
            <m:r>
              <w:rPr>
                <w:rFonts w:ascii="Cambria Math" w:hAnsi="Cambria Math"/>
              </w:rPr>
              <m:t>F</m:t>
            </m:r>
          </m:e>
          <m:sub>
            <m:r>
              <w:rPr>
                <w:rFonts w:ascii="Cambria Math" w:hAnsi="Cambria Math"/>
              </w:rPr>
              <m:t>MSY</m:t>
            </m:r>
          </m:sub>
        </m:sSub>
      </m:oMath>
      <w:r>
        <w:t xml:space="preserve"> in increments of 0.1, while the upper and lower </w:t>
      </w:r>
      <w:r w:rsidRPr="00132E95">
        <w:rPr>
          <w:i/>
        </w:rPr>
        <w:t>SSB</w:t>
      </w:r>
      <w:r>
        <w:t xml:space="preserve"> </w:t>
      </w:r>
      <w:r w:rsidRPr="00C75EFD">
        <w:t>threshold</w:t>
      </w:r>
      <w:r>
        <w:t xml:space="preserve"> parameters (</w:t>
      </w:r>
      <w:proofErr w:type="spellStart"/>
      <w:r w:rsidRPr="00C50DF4">
        <w:rPr>
          <w:i/>
        </w:rPr>
        <w:t>SSB</w:t>
      </w:r>
      <w:r w:rsidRPr="00C50DF4">
        <w:rPr>
          <w:i/>
          <w:vertAlign w:val="subscript"/>
        </w:rPr>
        <w:t>up</w:t>
      </w:r>
      <w:proofErr w:type="spellEnd"/>
      <w:r>
        <w:t>,</w:t>
      </w:r>
      <w:r>
        <w:rPr>
          <w:i/>
        </w:rPr>
        <w:t xml:space="preserve"> </w:t>
      </w:r>
      <w:proofErr w:type="spellStart"/>
      <w:r w:rsidRPr="00C50DF4">
        <w:rPr>
          <w:i/>
        </w:rPr>
        <w:t>SSB</w:t>
      </w:r>
      <w:r w:rsidRPr="00C50DF4">
        <w:rPr>
          <w:i/>
          <w:vertAlign w:val="subscript"/>
        </w:rPr>
        <w:t>low</w:t>
      </w:r>
      <w:proofErr w:type="spellEnd"/>
      <w:r>
        <w:t>) were varied from 0.0</w:t>
      </w:r>
      <m:oMath>
        <m:sSub>
          <m:sSubPr>
            <m:ctrlPr>
              <w:rPr>
                <w:rFonts w:ascii="Cambria Math" w:hAnsi="Cambria Math" w:cs="Times New Roman"/>
                <w:i/>
                <w:sz w:val="24"/>
                <w:szCs w:val="24"/>
              </w:rPr>
            </m:ctrlPr>
          </m:sSubPr>
          <m:e>
            <m:r>
              <w:rPr>
                <w:rFonts w:ascii="Cambria Math" w:cs="Times New Roman"/>
                <w:sz w:val="24"/>
                <w:szCs w:val="24"/>
              </w:rPr>
              <m:t>SSB</m:t>
            </m:r>
          </m:e>
          <m:sub>
            <m:r>
              <w:rPr>
                <w:rFonts w:ascii="Cambria Math" w:hAnsi="Cambria Math" w:cs="Times New Roman"/>
                <w:sz w:val="24"/>
                <w:szCs w:val="24"/>
              </w:rPr>
              <m:t>MSY</m:t>
            </m:r>
          </m:sub>
        </m:sSub>
      </m:oMath>
      <w:r>
        <w:rPr>
          <w:sz w:val="24"/>
          <w:szCs w:val="24"/>
        </w:rPr>
        <w:t xml:space="preserve"> to 4</w:t>
      </w:r>
      <m:oMath>
        <m:sSub>
          <m:sSubPr>
            <m:ctrlPr>
              <w:rPr>
                <w:rFonts w:ascii="Cambria Math" w:hAnsi="Cambria Math" w:cs="Times New Roman"/>
                <w:i/>
                <w:sz w:val="24"/>
                <w:szCs w:val="24"/>
              </w:rPr>
            </m:ctrlPr>
          </m:sSubPr>
          <m:e>
            <m:r>
              <w:rPr>
                <w:rFonts w:ascii="Cambria Math" w:cs="Times New Roman"/>
                <w:sz w:val="24"/>
                <w:szCs w:val="24"/>
              </w:rPr>
              <m:t>SSB</m:t>
            </m:r>
          </m:e>
          <m:sub>
            <m:r>
              <w:rPr>
                <w:rFonts w:ascii="Cambria Math" w:hAnsi="Cambria Math" w:cs="Times New Roman"/>
                <w:sz w:val="24"/>
                <w:szCs w:val="24"/>
              </w:rPr>
              <m:t>MSY</m:t>
            </m:r>
          </m:sub>
        </m:sSub>
      </m:oMath>
      <w:r>
        <w:rPr>
          <w:sz w:val="24"/>
          <w:szCs w:val="24"/>
        </w:rPr>
        <w:t xml:space="preserve"> but with inconsistent increments (i.e., </w:t>
      </w:r>
      <w:r w:rsidRPr="00132E95">
        <w:rPr>
          <w:sz w:val="24"/>
          <w:szCs w:val="24"/>
        </w:rPr>
        <w:t>0.0,</w:t>
      </w:r>
      <w:r>
        <w:rPr>
          <w:sz w:val="24"/>
          <w:szCs w:val="24"/>
        </w:rPr>
        <w:t xml:space="preserve"> </w:t>
      </w:r>
      <w:r w:rsidRPr="00132E95">
        <w:rPr>
          <w:sz w:val="24"/>
          <w:szCs w:val="24"/>
        </w:rPr>
        <w:t>0.1,</w:t>
      </w:r>
      <w:r>
        <w:rPr>
          <w:sz w:val="24"/>
          <w:szCs w:val="24"/>
        </w:rPr>
        <w:t xml:space="preserve"> </w:t>
      </w:r>
      <w:r w:rsidRPr="00132E95">
        <w:rPr>
          <w:sz w:val="24"/>
          <w:szCs w:val="24"/>
        </w:rPr>
        <w:t>0.3,</w:t>
      </w:r>
      <w:r>
        <w:rPr>
          <w:sz w:val="24"/>
          <w:szCs w:val="24"/>
        </w:rPr>
        <w:t xml:space="preserve"> </w:t>
      </w:r>
      <w:r w:rsidRPr="00132E95">
        <w:rPr>
          <w:sz w:val="24"/>
          <w:szCs w:val="24"/>
        </w:rPr>
        <w:t>0.5,</w:t>
      </w:r>
      <w:r>
        <w:rPr>
          <w:sz w:val="24"/>
          <w:szCs w:val="24"/>
        </w:rPr>
        <w:t xml:space="preserve"> </w:t>
      </w:r>
      <w:r w:rsidRPr="00132E95">
        <w:rPr>
          <w:sz w:val="24"/>
          <w:szCs w:val="24"/>
        </w:rPr>
        <w:t>0.7,</w:t>
      </w:r>
      <w:r>
        <w:rPr>
          <w:sz w:val="24"/>
          <w:szCs w:val="24"/>
        </w:rPr>
        <w:t xml:space="preserve"> </w:t>
      </w:r>
      <w:r w:rsidRPr="00132E95">
        <w:rPr>
          <w:sz w:val="24"/>
          <w:szCs w:val="24"/>
        </w:rPr>
        <w:t>0.9,</w:t>
      </w:r>
      <w:r>
        <w:rPr>
          <w:sz w:val="24"/>
          <w:szCs w:val="24"/>
        </w:rPr>
        <w:t xml:space="preserve"> </w:t>
      </w:r>
      <w:r w:rsidRPr="00132E95">
        <w:rPr>
          <w:sz w:val="24"/>
          <w:szCs w:val="24"/>
        </w:rPr>
        <w:t>1</w:t>
      </w:r>
      <w:r>
        <w:rPr>
          <w:sz w:val="24"/>
          <w:szCs w:val="24"/>
        </w:rPr>
        <w:t>.0</w:t>
      </w:r>
      <w:r w:rsidRPr="00132E95">
        <w:rPr>
          <w:sz w:val="24"/>
          <w:szCs w:val="24"/>
        </w:rPr>
        <w:t>,</w:t>
      </w:r>
      <w:r>
        <w:rPr>
          <w:sz w:val="24"/>
          <w:szCs w:val="24"/>
        </w:rPr>
        <w:t xml:space="preserve"> </w:t>
      </w:r>
      <w:r w:rsidRPr="00132E95">
        <w:rPr>
          <w:sz w:val="24"/>
          <w:szCs w:val="24"/>
        </w:rPr>
        <w:t>1.1,</w:t>
      </w:r>
      <w:r>
        <w:rPr>
          <w:sz w:val="24"/>
          <w:szCs w:val="24"/>
        </w:rPr>
        <w:t xml:space="preserve"> </w:t>
      </w:r>
      <w:r w:rsidRPr="00132E95">
        <w:rPr>
          <w:sz w:val="24"/>
          <w:szCs w:val="24"/>
        </w:rPr>
        <w:t>1.3,</w:t>
      </w:r>
      <w:r>
        <w:rPr>
          <w:sz w:val="24"/>
          <w:szCs w:val="24"/>
        </w:rPr>
        <w:t xml:space="preserve"> </w:t>
      </w:r>
      <w:r w:rsidRPr="00132E95">
        <w:rPr>
          <w:sz w:val="24"/>
          <w:szCs w:val="24"/>
        </w:rPr>
        <w:t>1.5,</w:t>
      </w:r>
      <w:r>
        <w:rPr>
          <w:sz w:val="24"/>
          <w:szCs w:val="24"/>
        </w:rPr>
        <w:t xml:space="preserve"> </w:t>
      </w:r>
      <w:r w:rsidRPr="00132E95">
        <w:rPr>
          <w:sz w:val="24"/>
          <w:szCs w:val="24"/>
        </w:rPr>
        <w:t>1.7,</w:t>
      </w:r>
      <w:r>
        <w:rPr>
          <w:sz w:val="24"/>
          <w:szCs w:val="24"/>
        </w:rPr>
        <w:t xml:space="preserve"> </w:t>
      </w:r>
      <w:r w:rsidRPr="00132E95">
        <w:rPr>
          <w:sz w:val="24"/>
          <w:szCs w:val="24"/>
        </w:rPr>
        <w:t>2</w:t>
      </w:r>
      <w:r>
        <w:rPr>
          <w:sz w:val="24"/>
          <w:szCs w:val="24"/>
        </w:rPr>
        <w:t>.0</w:t>
      </w:r>
      <w:r w:rsidRPr="00132E95">
        <w:rPr>
          <w:sz w:val="24"/>
          <w:szCs w:val="24"/>
        </w:rPr>
        <w:t>,</w:t>
      </w:r>
      <w:r>
        <w:rPr>
          <w:sz w:val="24"/>
          <w:szCs w:val="24"/>
        </w:rPr>
        <w:t xml:space="preserve"> </w:t>
      </w:r>
      <w:r w:rsidRPr="00132E95">
        <w:rPr>
          <w:sz w:val="24"/>
          <w:szCs w:val="24"/>
        </w:rPr>
        <w:t>2.5,</w:t>
      </w:r>
      <w:r>
        <w:rPr>
          <w:sz w:val="24"/>
          <w:szCs w:val="24"/>
        </w:rPr>
        <w:t xml:space="preserve"> </w:t>
      </w:r>
      <w:r w:rsidRPr="00132E95">
        <w:rPr>
          <w:sz w:val="24"/>
          <w:szCs w:val="24"/>
        </w:rPr>
        <w:t>3,</w:t>
      </w:r>
      <w:r>
        <w:rPr>
          <w:sz w:val="24"/>
          <w:szCs w:val="24"/>
        </w:rPr>
        <w:t xml:space="preserve"> </w:t>
      </w:r>
      <w:r w:rsidRPr="00132E95">
        <w:rPr>
          <w:sz w:val="24"/>
          <w:szCs w:val="24"/>
        </w:rPr>
        <w:t>3.5,</w:t>
      </w:r>
      <w:r>
        <w:rPr>
          <w:sz w:val="24"/>
          <w:szCs w:val="24"/>
        </w:rPr>
        <w:t xml:space="preserve"> </w:t>
      </w:r>
      <w:r w:rsidRPr="00132E95">
        <w:rPr>
          <w:sz w:val="24"/>
          <w:szCs w:val="24"/>
        </w:rPr>
        <w:t>4</w:t>
      </w:r>
      <w:r>
        <w:rPr>
          <w:sz w:val="24"/>
          <w:szCs w:val="24"/>
        </w:rPr>
        <w:t xml:space="preserve">).  The full factorial of combinations for the three biomass based control rule parameters produced 1,360 shapes (note </w:t>
      </w:r>
      <w:proofErr w:type="spellStart"/>
      <w:r w:rsidRPr="00C50DF4">
        <w:rPr>
          <w:i/>
        </w:rPr>
        <w:t>SSB</w:t>
      </w:r>
      <w:r w:rsidRPr="00C50DF4">
        <w:rPr>
          <w:i/>
          <w:vertAlign w:val="subscript"/>
        </w:rPr>
        <w:t>low</w:t>
      </w:r>
      <w:proofErr w:type="spellEnd"/>
      <w:r>
        <w:rPr>
          <w:i/>
          <w:vertAlign w:val="subscript"/>
        </w:rPr>
        <w:t xml:space="preserve"> </w:t>
      </w:r>
      <w:r>
        <w:t xml:space="preserve">must be </w:t>
      </w:r>
      <w:r>
        <w:rPr>
          <w:sz w:val="24"/>
          <w:szCs w:val="24"/>
          <w:u w:val="single"/>
        </w:rPr>
        <w:t>&lt;</w:t>
      </w:r>
      <w:r w:rsidRPr="00F94EDF">
        <w:rPr>
          <w:i/>
        </w:rPr>
        <w:t xml:space="preserve"> </w:t>
      </w:r>
      <w:proofErr w:type="spellStart"/>
      <w:r w:rsidRPr="00C50DF4">
        <w:rPr>
          <w:i/>
        </w:rPr>
        <w:t>SSB</w:t>
      </w:r>
      <w:r>
        <w:rPr>
          <w:i/>
          <w:vertAlign w:val="subscript"/>
        </w:rPr>
        <w:t>up</w:t>
      </w:r>
      <w:proofErr w:type="spellEnd"/>
      <w:r>
        <w:t>)</w:t>
      </w:r>
      <w:r>
        <w:rPr>
          <w:sz w:val="24"/>
          <w:szCs w:val="24"/>
        </w:rPr>
        <w:t xml:space="preserve"> and each of these shapes was evaluated for each of the four biomass based control rule variants described above.  </w:t>
      </w:r>
    </w:p>
    <w:p w:rsidR="003E4DD8" w:rsidRDefault="003E4DD8" w:rsidP="003E4DD8">
      <w:pPr>
        <w:spacing w:after="0" w:line="480" w:lineRule="auto"/>
        <w:ind w:firstLine="720"/>
        <w:rPr>
          <w:sz w:val="24"/>
          <w:szCs w:val="24"/>
        </w:rPr>
      </w:pPr>
      <w:r>
        <w:rPr>
          <w:sz w:val="24"/>
          <w:szCs w:val="24"/>
        </w:rPr>
        <w:t>The constant catch control rule is defined by one parameter, a desired constant catch (i.e., quota) amount (Figure 3).  The constant catch amounts were varied from 0.1</w:t>
      </w:r>
      <m:oMath>
        <m:r>
          <w:rPr>
            <w:rFonts w:ascii="Cambria Math" w:hAnsi="Cambria Math" w:cs="Times New Roman"/>
            <w:sz w:val="24"/>
            <w:szCs w:val="24"/>
          </w:rPr>
          <m:t xml:space="preserve"> MSY</m:t>
        </m:r>
      </m:oMath>
      <w:r>
        <w:rPr>
          <w:sz w:val="24"/>
          <w:szCs w:val="24"/>
        </w:rPr>
        <w:t xml:space="preserve"> to 1.0</w:t>
      </w:r>
      <m:oMath>
        <m:r>
          <w:rPr>
            <w:rFonts w:ascii="Cambria Math" w:hAnsi="Cambria Math" w:cs="Times New Roman"/>
            <w:sz w:val="24"/>
            <w:szCs w:val="24"/>
          </w:rPr>
          <m:t>MSY</m:t>
        </m:r>
      </m:oMath>
      <w:r>
        <w:rPr>
          <w:sz w:val="24"/>
          <w:szCs w:val="24"/>
        </w:rPr>
        <w:t xml:space="preserve"> in increments of 0.1.</w:t>
      </w:r>
    </w:p>
    <w:p w:rsidR="003E4DD8" w:rsidRDefault="003E4DD8" w:rsidP="003E4DD8">
      <w:pPr>
        <w:spacing w:after="0" w:line="480" w:lineRule="auto"/>
        <w:ind w:firstLine="720"/>
        <w:rPr>
          <w:rFonts w:cs="Courier New"/>
        </w:rPr>
      </w:pPr>
      <w:r>
        <w:rPr>
          <w:rFonts w:cs="Courier New"/>
        </w:rPr>
        <w:t xml:space="preserve">The conditional constant catch rule used a constant desired catch amount unless removing that desired catch from the assessed biomass caused the fully selected fishing mortality rate to exceed a pre-determined maximum, in which case the desired catch was set to the value produced by applying the maximum fully selected fishing mortality rate to the assessed biomass (Figure 3).  Thus, the conditional constant catch rule has two policy parameters: a desired constant catch amount, and a maximum fishing mortality rate.  The constant catch amounts were varied </w:t>
      </w:r>
      <w:r>
        <w:rPr>
          <w:sz w:val="24"/>
          <w:szCs w:val="24"/>
        </w:rPr>
        <w:t>from 0.1</w:t>
      </w:r>
      <m:oMath>
        <m:r>
          <w:rPr>
            <w:rFonts w:ascii="Cambria Math" w:hAnsi="Cambria Math" w:cs="Times New Roman"/>
            <w:sz w:val="24"/>
            <w:szCs w:val="24"/>
          </w:rPr>
          <m:t xml:space="preserve"> MSY</m:t>
        </m:r>
      </m:oMath>
      <w:r>
        <w:rPr>
          <w:sz w:val="24"/>
          <w:szCs w:val="24"/>
        </w:rPr>
        <w:t xml:space="preserve"> to 1.0</w:t>
      </w:r>
      <m:oMath>
        <m:r>
          <w:rPr>
            <w:rFonts w:ascii="Cambria Math" w:hAnsi="Cambria Math" w:cs="Times New Roman"/>
            <w:sz w:val="24"/>
            <w:szCs w:val="24"/>
          </w:rPr>
          <m:t>MSY</m:t>
        </m:r>
      </m:oMath>
      <w:r>
        <w:rPr>
          <w:sz w:val="24"/>
          <w:szCs w:val="24"/>
        </w:rPr>
        <w:t xml:space="preserve"> in increments of 0.1, while the maximum fishing mortality rate equaled 0. 5</w:t>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MSY</m:t>
            </m:r>
          </m:sub>
        </m:sSub>
      </m:oMath>
      <w:r>
        <w:t xml:space="preserve">.  When the maximum fishing mortality rate portion the conditional constant catch rule was invoked, a quota was set in the same manner as when </w:t>
      </w:r>
      <m:oMath>
        <m:sSub>
          <m:sSubPr>
            <m:ctrlPr>
              <w:rPr>
                <w:rFonts w:ascii="Cambria Math" w:hAnsi="Times New Roman" w:cs="Times New Roman"/>
                <w:i/>
              </w:rPr>
            </m:ctrlPr>
          </m:sSubPr>
          <m:e>
            <m:acc>
              <m:accPr>
                <m:ctrlPr>
                  <w:rPr>
                    <w:rFonts w:ascii="Cambria Math" w:hAnsi="Times New Roman" w:cs="Times New Roman"/>
                    <w:i/>
                  </w:rPr>
                </m:ctrlPr>
              </m:accPr>
              <m:e>
                <m:r>
                  <w:rPr>
                    <w:rFonts w:ascii="Cambria Math" w:hAnsi="Cambria Math" w:cs="Times New Roman"/>
                  </w:rPr>
                  <m:t>SSB</m:t>
                </m:r>
              </m:e>
            </m:acc>
          </m:e>
          <m:sub>
            <m:r>
              <w:rPr>
                <w:rFonts w:ascii="Cambria Math" w:hAnsi="Times New Roman" w:cs="Times New Roman"/>
              </w:rPr>
              <m:t>y</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SSB</m:t>
            </m:r>
          </m:e>
          <m:sub>
            <m:r>
              <m:rPr>
                <m:sty m:val="p"/>
              </m:rPr>
              <w:rPr>
                <w:rFonts w:ascii="Cambria Math" w:hAnsi="Cambria Math" w:cs="Times New Roman"/>
              </w:rPr>
              <m:t>up</m:t>
            </m:r>
          </m:sub>
        </m:sSub>
      </m:oMath>
      <w:r>
        <w:t xml:space="preserve"> in the biomass based control rule described above.</w:t>
      </w:r>
    </w:p>
    <w:p w:rsidR="003E4DD8" w:rsidRDefault="003E4DD8" w:rsidP="00B909C6">
      <w:pPr>
        <w:spacing w:after="0" w:line="480" w:lineRule="auto"/>
        <w:ind w:firstLine="720"/>
      </w:pPr>
      <w:r>
        <w:rPr>
          <w:i/>
        </w:rPr>
        <w:lastRenderedPageBreak/>
        <w:t>Implementation Error.—</w:t>
      </w:r>
      <w:r>
        <w:rPr>
          <w:rFonts w:cs="Courier New"/>
        </w:rPr>
        <w:t xml:space="preserve">Implementation errors were also included in a similar way as in Punt et al. (2008) and Deroba and </w:t>
      </w:r>
      <w:proofErr w:type="spellStart"/>
      <w:r>
        <w:rPr>
          <w:rFonts w:cs="Courier New"/>
        </w:rPr>
        <w:t>Bence</w:t>
      </w:r>
      <w:proofErr w:type="spellEnd"/>
      <w:r>
        <w:rPr>
          <w:rFonts w:cs="Courier New"/>
        </w:rPr>
        <w:t xml:space="preserve"> (2012)</w:t>
      </w:r>
      <w:r w:rsidR="00B909C6">
        <w:rPr>
          <w:rFonts w:cs="Courier New"/>
        </w:rPr>
        <w:t xml:space="preserve">, as year-specific lognormal random deviations (Table XX T9).  </w:t>
      </w:r>
      <w:r>
        <w:t xml:space="preserve">The variance of implementation errors </w:t>
      </w:r>
      <m:oMath>
        <m:d>
          <m:dPr>
            <m:ctrlPr>
              <w:rPr>
                <w:rFonts w:ascii="Cambria Math" w:hAnsi="Cambria Math"/>
                <w:i/>
              </w:rPr>
            </m:ctrlPr>
          </m:dPr>
          <m:e>
            <m:sSubSup>
              <m:sSubSupPr>
                <m:ctrlPr>
                  <w:rPr>
                    <w:rFonts w:ascii="Cambria Math" w:hAnsi="Cambria Math"/>
                    <w:i/>
                  </w:rPr>
                </m:ctrlPr>
              </m:sSubSupPr>
              <m:e>
                <m:r>
                  <w:rPr>
                    <w:rFonts w:ascii="Cambria Math" w:hAnsi="Cambria Math"/>
                  </w:rPr>
                  <m:t>σ</m:t>
                </m:r>
              </m:e>
              <m:sub>
                <m:r>
                  <w:rPr>
                    <w:rFonts w:ascii="Cambria Math" w:hAnsi="Cambria Math"/>
                  </w:rPr>
                  <m:t>θ</m:t>
                </m:r>
              </m:sub>
              <m:sup>
                <m:r>
                  <w:rPr>
                    <w:rFonts w:ascii="Cambria Math" w:hAnsi="Cambria Math"/>
                  </w:rPr>
                  <m:t>2</m:t>
                </m:r>
              </m:sup>
            </m:sSubSup>
          </m:e>
        </m:d>
      </m:oMath>
      <w:r>
        <w:t xml:space="preserve"> equaled 0.001.</w:t>
      </w:r>
    </w:p>
    <w:p w:rsidR="003E4DD8" w:rsidRDefault="003E4DD8" w:rsidP="00132449">
      <w:pPr>
        <w:spacing w:after="0" w:line="480" w:lineRule="auto"/>
        <w:ind w:firstLine="720"/>
      </w:pPr>
      <w:r>
        <w:rPr>
          <w:i/>
        </w:rPr>
        <w:t>Performance metrics.—</w:t>
      </w:r>
      <w:proofErr w:type="gramStart"/>
      <w:r>
        <w:t>For</w:t>
      </w:r>
      <w:proofErr w:type="gramEnd"/>
      <w:r>
        <w:t xml:space="preserve"> each combination of control rule shape and operating model, 100 simulations were conducted, each for 150 years.  Preliminary simulations suggested that this number of simulations and years was sufficient for results to be insensitive to starting conditions and short-term dynamics caused by auto-correlated processes.  Median </w:t>
      </w:r>
      <w:r>
        <w:rPr>
          <w:i/>
        </w:rPr>
        <w:t>SSB</w:t>
      </w:r>
      <w:r>
        <w:t xml:space="preserve">, </w:t>
      </w:r>
      <m:oMath>
        <m:f>
          <m:fPr>
            <m:ctrlPr>
              <w:rPr>
                <w:rFonts w:ascii="Cambria Math" w:hAnsi="Cambria Math"/>
                <w:i/>
                <w:sz w:val="24"/>
                <w:szCs w:val="24"/>
              </w:rPr>
            </m:ctrlPr>
          </m:fPr>
          <m:num>
            <m:r>
              <w:rPr>
                <w:rFonts w:ascii="Cambria Math" w:hAnsi="Cambria Math"/>
                <w:sz w:val="24"/>
                <w:szCs w:val="24"/>
              </w:rPr>
              <m:t>SSB</m:t>
            </m:r>
          </m:num>
          <m:den>
            <m:sSub>
              <m:sSubPr>
                <m:ctrlPr>
                  <w:rPr>
                    <w:rFonts w:ascii="Cambria Math" w:hAnsi="Cambria Math" w:cs="Times New Roman"/>
                    <w:i/>
                  </w:rPr>
                </m:ctrlPr>
              </m:sSubPr>
              <m:e>
                <m:r>
                  <w:rPr>
                    <w:rFonts w:ascii="Cambria Math" w:cs="Times New Roman"/>
                  </w:rPr>
                  <m:t>SSB</m:t>
                </m:r>
              </m:e>
              <m:sub>
                <m:r>
                  <w:rPr>
                    <w:rFonts w:ascii="Cambria Math" w:hAnsi="Cambria Math" w:cs="Times New Roman"/>
                  </w:rPr>
                  <m:t>F</m:t>
                </m:r>
                <m:r>
                  <w:rPr>
                    <w:rFonts w:ascii="Cambria Math" w:cs="Times New Roman"/>
                  </w:rPr>
                  <m:t>=0</m:t>
                </m:r>
              </m:sub>
            </m:sSub>
          </m:den>
        </m:f>
      </m:oMath>
      <w:r>
        <w:rPr>
          <w:sz w:val="24"/>
          <w:szCs w:val="24"/>
        </w:rPr>
        <w:t>,</w:t>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SSB</m:t>
            </m:r>
          </m:num>
          <m:den>
            <m:sSub>
              <m:sSubPr>
                <m:ctrlPr>
                  <w:rPr>
                    <w:rFonts w:ascii="Cambria Math" w:hAnsi="Cambria Math" w:cs="Times New Roman"/>
                    <w:i/>
                    <w:sz w:val="24"/>
                    <w:szCs w:val="24"/>
                  </w:rPr>
                </m:ctrlPr>
              </m:sSubPr>
              <m:e>
                <m:r>
                  <w:rPr>
                    <w:rFonts w:ascii="Cambria Math" w:cs="Times New Roman"/>
                    <w:sz w:val="24"/>
                    <w:szCs w:val="24"/>
                  </w:rPr>
                  <m:t>SSB</m:t>
                </m:r>
              </m:e>
              <m:sub>
                <m:r>
                  <w:rPr>
                    <w:rFonts w:ascii="Cambria Math" w:hAnsi="Cambria Math" w:cs="Times New Roman"/>
                    <w:sz w:val="24"/>
                    <w:szCs w:val="24"/>
                  </w:rPr>
                  <m:t>MSY</m:t>
                </m:r>
              </m:sub>
            </m:sSub>
          </m:den>
        </m:f>
      </m:oMath>
      <w:r>
        <w:rPr>
          <w:sz w:val="24"/>
          <w:szCs w:val="24"/>
        </w:rPr>
        <w:t xml:space="preserve">, yield, </w:t>
      </w:r>
      <m:oMath>
        <m:f>
          <m:fPr>
            <m:ctrlPr>
              <w:rPr>
                <w:rFonts w:ascii="Cambria Math" w:hAnsi="Cambria Math"/>
                <w:sz w:val="24"/>
                <w:szCs w:val="24"/>
              </w:rPr>
            </m:ctrlPr>
          </m:fPr>
          <m:num>
            <m:r>
              <m:rPr>
                <m:sty m:val="p"/>
              </m:rPr>
              <w:rPr>
                <w:rFonts w:ascii="Cambria Math" w:hAnsi="Cambria Math"/>
                <w:sz w:val="24"/>
                <w:szCs w:val="24"/>
              </w:rPr>
              <m:t>yield</m:t>
            </m:r>
          </m:num>
          <m:den>
            <m:r>
              <w:rPr>
                <w:rFonts w:ascii="Cambria Math" w:hAnsi="Cambria Math"/>
                <w:sz w:val="24"/>
                <w:szCs w:val="24"/>
              </w:rPr>
              <m:t>MSY</m:t>
            </m:r>
          </m:den>
        </m:f>
      </m:oMath>
      <w:r>
        <w:rPr>
          <w:sz w:val="24"/>
          <w:szCs w:val="24"/>
        </w:rPr>
        <w:t xml:space="preserve">, biomass of herring dying due to </w:t>
      </w:r>
      <m:oMath>
        <m:r>
          <w:rPr>
            <w:rFonts w:ascii="Cambria Math" w:hAnsi="Cambria Math" w:cs="Times New Roman"/>
          </w:rPr>
          <m:t>M</m:t>
        </m:r>
      </m:oMath>
      <w:r>
        <w:t xml:space="preserve">, and the proportion of the herring population comprised of age-1 fish over the last 50 years of each simulation were recorded as performance metrics.  Additional performance metrics included the proportion of the last 50 years of each simulation with </w:t>
      </w:r>
      <w:r>
        <w:rPr>
          <w:i/>
        </w:rPr>
        <w:t>SSB</w:t>
      </w:r>
      <w:r>
        <w:t xml:space="preserve"> </w:t>
      </w:r>
      <w:proofErr w:type="gramStart"/>
      <w:r>
        <w:t xml:space="preserve">&lt; </w:t>
      </w:r>
      <w:proofErr w:type="gramEnd"/>
      <m:oMath>
        <m:sSub>
          <m:sSubPr>
            <m:ctrlPr>
              <w:rPr>
                <w:rFonts w:ascii="Cambria Math" w:hAnsi="Cambria Math" w:cs="Times New Roman"/>
                <w:i/>
              </w:rPr>
            </m:ctrlPr>
          </m:sSubPr>
          <m:e>
            <m:r>
              <w:rPr>
                <w:rFonts w:ascii="Cambria Math" w:cs="Times New Roman"/>
              </w:rPr>
              <m:t>SSB</m:t>
            </m:r>
          </m:e>
          <m:sub>
            <m:r>
              <w:rPr>
                <w:rFonts w:ascii="Cambria Math" w:hAnsi="Cambria Math" w:cs="Times New Roman"/>
              </w:rPr>
              <m:t>MSY</m:t>
            </m:r>
          </m:sub>
        </m:sSub>
      </m:oMath>
      <w:r>
        <w:t xml:space="preserve">, </w:t>
      </w:r>
      <w:r>
        <w:rPr>
          <w:i/>
        </w:rPr>
        <w:t>SSB</w:t>
      </w:r>
      <w:r>
        <w:t xml:space="preserve"> &lt;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cs="Times New Roman"/>
                  </w:rPr>
                  <m:t>SSB</m:t>
                </m:r>
              </m:e>
              <m:sub>
                <m:r>
                  <w:rPr>
                    <w:rFonts w:ascii="Cambria Math" w:hAnsi="Cambria Math" w:cs="Times New Roman"/>
                  </w:rPr>
                  <m:t>MSY</m:t>
                </m:r>
              </m:sub>
            </m:sSub>
          </m:num>
          <m:den>
            <m:r>
              <w:rPr>
                <w:rFonts w:ascii="Cambria Math" w:hAnsi="Cambria Math" w:cs="Times New Roman"/>
              </w:rPr>
              <m:t>2</m:t>
            </m:r>
          </m:den>
        </m:f>
      </m:oMath>
      <w:r>
        <w:t xml:space="preserve"> (i.e., proportion of the last 50 years that are overfished), </w:t>
      </w:r>
      <w:r>
        <w:rPr>
          <w:i/>
        </w:rPr>
        <w:t>SSB</w:t>
      </w:r>
      <w:r>
        <w:t xml:space="preserve"> &lt; </w:t>
      </w:r>
      <m:oMath>
        <m:sSub>
          <m:sSubPr>
            <m:ctrlPr>
              <w:rPr>
                <w:rFonts w:ascii="Cambria Math" w:hAnsi="Cambria Math" w:cs="Times New Roman"/>
                <w:i/>
              </w:rPr>
            </m:ctrlPr>
          </m:sSubPr>
          <m:e>
            <m:r>
              <w:rPr>
                <w:rFonts w:ascii="Cambria Math" w:cs="Times New Roman"/>
              </w:rPr>
              <m:t>0.3SSB</m:t>
            </m:r>
          </m:e>
          <m:sub>
            <m:r>
              <w:rPr>
                <w:rFonts w:ascii="Cambria Math" w:hAnsi="Cambria Math" w:cs="Times New Roman"/>
              </w:rPr>
              <m:t>F=0</m:t>
            </m:r>
          </m:sub>
        </m:sSub>
      </m:oMath>
      <w:r>
        <w:t xml:space="preserve">, </w:t>
      </w:r>
      <w:r>
        <w:rPr>
          <w:i/>
        </w:rPr>
        <w:t>SSB</w:t>
      </w:r>
      <w:r>
        <w:t xml:space="preserve"> &lt; </w:t>
      </w:r>
      <m:oMath>
        <m:sSub>
          <m:sSubPr>
            <m:ctrlPr>
              <w:rPr>
                <w:rFonts w:ascii="Cambria Math" w:hAnsi="Cambria Math" w:cs="Times New Roman"/>
                <w:i/>
              </w:rPr>
            </m:ctrlPr>
          </m:sSubPr>
          <m:e>
            <m:r>
              <w:rPr>
                <w:rFonts w:ascii="Cambria Math" w:cs="Times New Roman"/>
              </w:rPr>
              <m:t>0.75SSB</m:t>
            </m:r>
          </m:e>
          <m:sub>
            <m:r>
              <w:rPr>
                <w:rFonts w:ascii="Cambria Math" w:hAnsi="Cambria Math" w:cs="Times New Roman"/>
              </w:rPr>
              <m:t>F=0</m:t>
            </m:r>
          </m:sub>
        </m:sSub>
      </m:oMath>
      <w:r>
        <w:t xml:space="preserve">, fully-selected </w:t>
      </w:r>
      <m:oMath>
        <m:r>
          <w:rPr>
            <w:rFonts w:ascii="Cambria Math" w:hAnsi="Cambria Math" w:cs="Times New Roman"/>
          </w:rPr>
          <m:t>F</m:t>
        </m:r>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MSY</m:t>
            </m:r>
          </m:sub>
        </m:sSub>
      </m:oMath>
      <w:r>
        <w:t xml:space="preserve"> </w:t>
      </w:r>
      <w:r w:rsidRPr="00F614B6">
        <w:t>(i.e., proportion of the last 50 years that overfishing occurred)</w:t>
      </w:r>
      <w:r>
        <w:t xml:space="preserve">, and </w:t>
      </w:r>
      <m:oMath>
        <m:r>
          <w:rPr>
            <w:rFonts w:ascii="Cambria Math" w:hAnsi="Cambria Math" w:cs="Times New Roman"/>
          </w:rPr>
          <m:t>Q=0</m:t>
        </m:r>
      </m:oMath>
      <w:r>
        <w:t xml:space="preserve"> (i.e., proportion of the last 50 years that the fishery was closed).  Interannual variation in yield (</w:t>
      </w:r>
      <w:r>
        <w:rPr>
          <w:i/>
        </w:rPr>
        <w:t>IAV</w:t>
      </w:r>
      <w:r>
        <w:t>) was also recorded over the l</w:t>
      </w:r>
      <w:r w:rsidR="00132449">
        <w:t xml:space="preserve">ast 50 years of each simulation (Table XX T10).  </w:t>
      </w:r>
      <w:r>
        <w:t>These performance metrics were highlighted to be of interest at the stakeholder workshops.</w:t>
      </w:r>
    </w:p>
    <w:p w:rsidR="00FB653B" w:rsidRPr="005D43CA" w:rsidRDefault="003E4DD8" w:rsidP="005D43CA">
      <w:pPr>
        <w:spacing w:after="0" w:line="480" w:lineRule="auto"/>
        <w:ind w:firstLine="720"/>
      </w:pPr>
      <w:r>
        <w:t xml:space="preserve">Two types of two-dimensional tradeoff plots for some pairs of performance metrics were used to graphically summarize results.  1) For comparing large numbers of control rule shapes, tradeoff plots were generated for individual operating models and were based on the median among simulations, such that each control rule shape was represented by a single point.  These types of plots were generally used to introduce the broad topic of tradeoffs, convey the extent of performance that each general control rule could achieve, and to highlight the pairs of metrics with relatively strong tradeoffs.  While focusing on a single operating model and relying solely on the median ignores variation in results, simultaneously plotting the range of performance among operating models with multiple percentiles for thousands of </w:t>
      </w:r>
      <w:r>
        <w:lastRenderedPageBreak/>
        <w:t>control rule shapes was ineffectual.  2) For comparing relatively few control rule shapes (e.g., &lt; ~6), tradeoff plots were generated using shaded areas that ranged from the 25</w:t>
      </w:r>
      <w:r w:rsidRPr="00633936">
        <w:rPr>
          <w:vertAlign w:val="superscript"/>
        </w:rPr>
        <w:t>th</w:t>
      </w:r>
      <w:r>
        <w:t xml:space="preserve"> to the 75</w:t>
      </w:r>
      <w:r w:rsidRPr="00633936">
        <w:rPr>
          <w:vertAlign w:val="superscript"/>
        </w:rPr>
        <w:t>th</w:t>
      </w:r>
      <w:r>
        <w:t xml:space="preserve"> percentile of each performance metric among all the operating models for each control rule shape.  These types of plots were generally used to introduce the concept of “robustness”, i.e., that some control rule shapes are more certain to produce a given result or tradeoff than other control rule shapes.  These two types of tradeoff plots are presented in separate Results sections below.</w:t>
      </w:r>
    </w:p>
    <w:p w:rsidR="00842A21" w:rsidRDefault="00842A21" w:rsidP="00C0743B">
      <w:pPr>
        <w:spacing w:after="0" w:line="480" w:lineRule="auto"/>
        <w:rPr>
          <w:rFonts w:ascii="Times New Roman" w:hAnsi="Times New Roman" w:cs="Times New Roman"/>
          <w:b/>
          <w:sz w:val="24"/>
          <w:szCs w:val="24"/>
        </w:rPr>
      </w:pPr>
      <w:r>
        <w:rPr>
          <w:rFonts w:ascii="Times New Roman" w:hAnsi="Times New Roman" w:cs="Times New Roman"/>
          <w:b/>
          <w:sz w:val="24"/>
          <w:szCs w:val="24"/>
        </w:rPr>
        <w:t>Predators</w:t>
      </w:r>
    </w:p>
    <w:p w:rsidR="00842A21" w:rsidRPr="00FB653B" w:rsidRDefault="00FB653B" w:rsidP="00C0743B">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OMs</w:t>
      </w:r>
    </w:p>
    <w:p w:rsidR="00842A21" w:rsidRDefault="00D95C93" w:rsidP="00C0743B">
      <w:pPr>
        <w:spacing w:after="0" w:line="480" w:lineRule="auto"/>
        <w:rPr>
          <w:rFonts w:ascii="Times New Roman" w:hAnsi="Times New Roman" w:cs="Times New Roman"/>
          <w:b/>
          <w:sz w:val="24"/>
          <w:szCs w:val="24"/>
        </w:rPr>
      </w:pPr>
      <w:r>
        <w:rPr>
          <w:rFonts w:ascii="Times New Roman" w:hAnsi="Times New Roman" w:cs="Times New Roman"/>
          <w:b/>
          <w:sz w:val="24"/>
          <w:szCs w:val="24"/>
        </w:rPr>
        <w:t>Performance metrics</w:t>
      </w:r>
    </w:p>
    <w:p w:rsidR="00D95C93" w:rsidRDefault="00D95C93" w:rsidP="00C0743B">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Herring</w:t>
      </w:r>
    </w:p>
    <w:p w:rsidR="00D95C93" w:rsidRDefault="00D95C93" w:rsidP="00C0743B">
      <w:pPr>
        <w:spacing w:after="0" w:line="480" w:lineRule="auto"/>
        <w:rPr>
          <w:rFonts w:ascii="Times New Roman" w:hAnsi="Times New Roman" w:cs="Times New Roman"/>
          <w:sz w:val="24"/>
          <w:szCs w:val="24"/>
        </w:rPr>
      </w:pPr>
      <w:r>
        <w:rPr>
          <w:rFonts w:ascii="Times New Roman" w:hAnsi="Times New Roman" w:cs="Times New Roman"/>
          <w:sz w:val="24"/>
          <w:szCs w:val="24"/>
        </w:rPr>
        <w:tab/>
        <w:t>Predators</w:t>
      </w:r>
    </w:p>
    <w:p w:rsidR="00CF6900" w:rsidRDefault="00D95C93" w:rsidP="00C0743B">
      <w:pPr>
        <w:spacing w:after="0" w:line="480" w:lineRule="auto"/>
        <w:rPr>
          <w:ins w:id="4" w:author="Min-Yang.Lee" w:date="2017-05-31T13:43:00Z"/>
          <w:rFonts w:ascii="Times New Roman" w:hAnsi="Times New Roman" w:cs="Times New Roman"/>
          <w:sz w:val="24"/>
          <w:szCs w:val="24"/>
        </w:rPr>
      </w:pPr>
      <w:r>
        <w:rPr>
          <w:rFonts w:ascii="Times New Roman" w:hAnsi="Times New Roman" w:cs="Times New Roman"/>
          <w:sz w:val="24"/>
          <w:szCs w:val="24"/>
        </w:rPr>
        <w:tab/>
        <w:t>Economic</w:t>
      </w:r>
      <w:ins w:id="5" w:author="Min-Yang.Lee" w:date="2017-05-31T13:27:00Z">
        <w:r w:rsidR="00143E92">
          <w:rPr>
            <w:rFonts w:ascii="Times New Roman" w:hAnsi="Times New Roman" w:cs="Times New Roman"/>
            <w:sz w:val="24"/>
            <w:szCs w:val="24"/>
          </w:rPr>
          <w:t xml:space="preserve"> –</w:t>
        </w:r>
      </w:ins>
    </w:p>
    <w:p w:rsidR="001866B8" w:rsidRDefault="003B6A24" w:rsidP="003B6A24">
      <w:pPr>
        <w:spacing w:after="0" w:line="480" w:lineRule="auto"/>
        <w:ind w:firstLine="720"/>
        <w:rPr>
          <w:ins w:id="6" w:author="Min-Yang.Lee" w:date="2017-05-31T14:18:00Z"/>
          <w:rFonts w:ascii="Times New Roman" w:hAnsi="Times New Roman" w:cs="Times New Roman"/>
          <w:sz w:val="24"/>
          <w:szCs w:val="24"/>
        </w:rPr>
      </w:pPr>
      <w:ins w:id="7" w:author="Min-Yang.Lee" w:date="2017-05-31T14:13:00Z">
        <w:r w:rsidRPr="003B6A24">
          <w:rPr>
            <w:rFonts w:ascii="Times New Roman" w:hAnsi="Times New Roman" w:cs="Times New Roman"/>
            <w:sz w:val="24"/>
            <w:szCs w:val="24"/>
          </w:rPr>
          <w:t xml:space="preserve">There are many economic methods that can inform ecosystem approaches to fisheries management. </w:t>
        </w:r>
      </w:ins>
      <w:proofErr w:type="spellStart"/>
      <w:ins w:id="8" w:author="Min-Yang.Lee" w:date="2017-05-31T14:30:00Z">
        <w:r w:rsidR="006D04F2">
          <w:rPr>
            <w:rFonts w:ascii="Times New Roman" w:hAnsi="Times New Roman" w:cs="Times New Roman"/>
            <w:sz w:val="24"/>
            <w:szCs w:val="24"/>
          </w:rPr>
          <w:t>Flaaten</w:t>
        </w:r>
        <w:proofErr w:type="spellEnd"/>
        <w:r w:rsidR="006D04F2">
          <w:rPr>
            <w:rFonts w:ascii="Times New Roman" w:hAnsi="Times New Roman" w:cs="Times New Roman"/>
            <w:sz w:val="24"/>
            <w:szCs w:val="24"/>
          </w:rPr>
          <w:t xml:space="preserve"> and </w:t>
        </w:r>
        <w:proofErr w:type="spellStart"/>
        <w:r w:rsidR="006D04F2">
          <w:rPr>
            <w:rFonts w:ascii="Times New Roman" w:hAnsi="Times New Roman" w:cs="Times New Roman"/>
            <w:sz w:val="24"/>
            <w:szCs w:val="24"/>
          </w:rPr>
          <w:t>Stollery</w:t>
        </w:r>
        <w:proofErr w:type="spellEnd"/>
        <w:r w:rsidR="006D04F2">
          <w:rPr>
            <w:rFonts w:ascii="Times New Roman" w:hAnsi="Times New Roman" w:cs="Times New Roman"/>
            <w:sz w:val="24"/>
            <w:szCs w:val="24"/>
          </w:rPr>
          <w:t xml:space="preserve"> (1996) and Brown, Berger, and </w:t>
        </w:r>
        <w:proofErr w:type="spellStart"/>
        <w:r w:rsidR="006D04F2">
          <w:rPr>
            <w:rFonts w:ascii="Times New Roman" w:hAnsi="Times New Roman" w:cs="Times New Roman"/>
            <w:sz w:val="24"/>
            <w:szCs w:val="24"/>
          </w:rPr>
          <w:t>Ikiara</w:t>
        </w:r>
        <w:proofErr w:type="spellEnd"/>
        <w:r w:rsidR="006D04F2">
          <w:rPr>
            <w:rFonts w:ascii="Times New Roman" w:hAnsi="Times New Roman" w:cs="Times New Roman"/>
            <w:sz w:val="24"/>
            <w:szCs w:val="24"/>
          </w:rPr>
          <w:t xml:space="preserve"> (2005) examine the </w:t>
        </w:r>
        <w:proofErr w:type="spellStart"/>
        <w:r w:rsidR="006D04F2">
          <w:rPr>
            <w:rFonts w:ascii="Times New Roman" w:hAnsi="Times New Roman" w:cs="Times New Roman"/>
            <w:sz w:val="24"/>
            <w:szCs w:val="24"/>
          </w:rPr>
          <w:t>bioeconomics</w:t>
        </w:r>
        <w:proofErr w:type="spellEnd"/>
        <w:r w:rsidR="006D04F2">
          <w:rPr>
            <w:rFonts w:ascii="Times New Roman" w:hAnsi="Times New Roman" w:cs="Times New Roman"/>
            <w:sz w:val="24"/>
            <w:szCs w:val="24"/>
          </w:rPr>
          <w:t xml:space="preserve"> of predator-prey interactions.</w:t>
        </w:r>
        <w:r w:rsidR="000765B4">
          <w:rPr>
            <w:rFonts w:ascii="Times New Roman" w:hAnsi="Times New Roman" w:cs="Times New Roman"/>
            <w:sz w:val="24"/>
            <w:szCs w:val="24"/>
          </w:rPr>
          <w:t xml:space="preserve">  </w:t>
        </w:r>
      </w:ins>
      <w:ins w:id="9" w:author="Min-Yang.Lee" w:date="2017-05-31T14:13:00Z">
        <w:r w:rsidRPr="003B6A24">
          <w:rPr>
            <w:rFonts w:ascii="Times New Roman" w:hAnsi="Times New Roman" w:cs="Times New Roman"/>
            <w:sz w:val="24"/>
            <w:szCs w:val="24"/>
          </w:rPr>
          <w:t>Edwards</w:t>
        </w:r>
        <w:r>
          <w:rPr>
            <w:rFonts w:ascii="Times New Roman" w:hAnsi="Times New Roman" w:cs="Times New Roman"/>
            <w:sz w:val="24"/>
            <w:szCs w:val="24"/>
          </w:rPr>
          <w:t xml:space="preserve"> </w:t>
        </w:r>
        <w:r w:rsidRPr="003B6A24">
          <w:rPr>
            <w:rFonts w:ascii="Times New Roman" w:hAnsi="Times New Roman" w:cs="Times New Roman"/>
            <w:sz w:val="24"/>
            <w:szCs w:val="24"/>
          </w:rPr>
          <w:t>et al. (2004); Jin et al. (2016) illustrate a</w:t>
        </w:r>
      </w:ins>
      <w:ins w:id="10" w:author="Min-Yang.Lee" w:date="2017-05-31T14:17:00Z">
        <w:r w:rsidR="00826AEF">
          <w:rPr>
            <w:rFonts w:ascii="Times New Roman" w:hAnsi="Times New Roman" w:cs="Times New Roman"/>
            <w:sz w:val="24"/>
            <w:szCs w:val="24"/>
          </w:rPr>
          <w:t xml:space="preserve"> “reduced form”</w:t>
        </w:r>
      </w:ins>
      <w:ins w:id="11" w:author="Min-Yang.Lee" w:date="2017-05-31T14:13:00Z">
        <w:r w:rsidRPr="003B6A24">
          <w:rPr>
            <w:rFonts w:ascii="Times New Roman" w:hAnsi="Times New Roman" w:cs="Times New Roman"/>
            <w:sz w:val="24"/>
            <w:szCs w:val="24"/>
          </w:rPr>
          <w:t xml:space="preserve"> portfolio approach. </w:t>
        </w:r>
        <w:proofErr w:type="gramStart"/>
        <w:r w:rsidRPr="003B6A24">
          <w:rPr>
            <w:rFonts w:ascii="Times New Roman" w:hAnsi="Times New Roman" w:cs="Times New Roman"/>
            <w:sz w:val="24"/>
            <w:szCs w:val="24"/>
          </w:rPr>
          <w:t>Jin et al. (2003,</w:t>
        </w:r>
      </w:ins>
      <w:ins w:id="12" w:author="Min-Yang.Lee" w:date="2017-05-31T14:30:00Z">
        <w:r w:rsidR="00E90FA9">
          <w:rPr>
            <w:rFonts w:ascii="Times New Roman" w:hAnsi="Times New Roman" w:cs="Times New Roman"/>
            <w:sz w:val="24"/>
            <w:szCs w:val="24"/>
          </w:rPr>
          <w:t xml:space="preserve"> </w:t>
        </w:r>
      </w:ins>
      <w:ins w:id="13" w:author="Min-Yang.Lee" w:date="2017-05-31T14:13:00Z">
        <w:r w:rsidRPr="003B6A24">
          <w:rPr>
            <w:rFonts w:ascii="Times New Roman" w:hAnsi="Times New Roman" w:cs="Times New Roman"/>
            <w:sz w:val="24"/>
            <w:szCs w:val="24"/>
          </w:rPr>
          <w:t>2012) link regional economic</w:t>
        </w:r>
      </w:ins>
      <w:ins w:id="14" w:author="Min-Yang.Lee" w:date="2017-05-31T14:14:00Z">
        <w:r>
          <w:rPr>
            <w:rFonts w:ascii="Times New Roman" w:hAnsi="Times New Roman" w:cs="Times New Roman"/>
            <w:sz w:val="24"/>
            <w:szCs w:val="24"/>
          </w:rPr>
          <w:t xml:space="preserve"> </w:t>
        </w:r>
      </w:ins>
      <w:ins w:id="15" w:author="Min-Yang.Lee" w:date="2017-05-31T14:13:00Z">
        <w:r w:rsidRPr="003B6A24">
          <w:rPr>
            <w:rFonts w:ascii="Times New Roman" w:hAnsi="Times New Roman" w:cs="Times New Roman"/>
            <w:sz w:val="24"/>
            <w:szCs w:val="24"/>
          </w:rPr>
          <w:t>models to ecosystem models</w:t>
        </w:r>
      </w:ins>
      <w:ins w:id="16" w:author="Min-Yang.Lee" w:date="2017-05-31T14:14:00Z">
        <w:r>
          <w:rPr>
            <w:rFonts w:ascii="Times New Roman" w:hAnsi="Times New Roman" w:cs="Times New Roman"/>
            <w:sz w:val="24"/>
            <w:szCs w:val="24"/>
          </w:rPr>
          <w:t>.</w:t>
        </w:r>
        <w:proofErr w:type="gramEnd"/>
        <w:r>
          <w:rPr>
            <w:rFonts w:ascii="Times New Roman" w:hAnsi="Times New Roman" w:cs="Times New Roman"/>
            <w:sz w:val="24"/>
            <w:szCs w:val="24"/>
          </w:rPr>
          <w:t xml:space="preserve"> </w:t>
        </w:r>
      </w:ins>
      <w:proofErr w:type="spellStart"/>
      <w:proofErr w:type="gramStart"/>
      <w:ins w:id="17" w:author="Min-Yang.Lee" w:date="2017-05-31T14:13:00Z">
        <w:r w:rsidRPr="003B6A24">
          <w:rPr>
            <w:rFonts w:ascii="Times New Roman" w:hAnsi="Times New Roman" w:cs="Times New Roman"/>
            <w:sz w:val="24"/>
            <w:szCs w:val="24"/>
          </w:rPr>
          <w:t>Tschirhart</w:t>
        </w:r>
        <w:proofErr w:type="spellEnd"/>
        <w:r w:rsidRPr="003B6A24">
          <w:rPr>
            <w:rFonts w:ascii="Times New Roman" w:hAnsi="Times New Roman" w:cs="Times New Roman"/>
            <w:sz w:val="24"/>
            <w:szCs w:val="24"/>
          </w:rPr>
          <w:t xml:space="preserve"> (2000); </w:t>
        </w:r>
        <w:proofErr w:type="spellStart"/>
        <w:r w:rsidRPr="003B6A24">
          <w:rPr>
            <w:rFonts w:ascii="Times New Roman" w:hAnsi="Times New Roman" w:cs="Times New Roman"/>
            <w:sz w:val="24"/>
            <w:szCs w:val="24"/>
          </w:rPr>
          <w:t>Finnoff</w:t>
        </w:r>
        <w:proofErr w:type="spellEnd"/>
        <w:r w:rsidRPr="003B6A24">
          <w:rPr>
            <w:rFonts w:ascii="Times New Roman" w:hAnsi="Times New Roman" w:cs="Times New Roman"/>
            <w:sz w:val="24"/>
            <w:szCs w:val="24"/>
          </w:rPr>
          <w:t xml:space="preserve"> and </w:t>
        </w:r>
        <w:proofErr w:type="spellStart"/>
        <w:r w:rsidRPr="003B6A24">
          <w:rPr>
            <w:rFonts w:ascii="Times New Roman" w:hAnsi="Times New Roman" w:cs="Times New Roman"/>
            <w:sz w:val="24"/>
            <w:szCs w:val="24"/>
          </w:rPr>
          <w:t>Tschirhart</w:t>
        </w:r>
        <w:proofErr w:type="spellEnd"/>
        <w:r w:rsidRPr="003B6A24">
          <w:rPr>
            <w:rFonts w:ascii="Times New Roman" w:hAnsi="Times New Roman" w:cs="Times New Roman"/>
            <w:sz w:val="24"/>
            <w:szCs w:val="24"/>
          </w:rPr>
          <w:t xml:space="preserve"> (2003) link structural economic models of constrained optimization to ecosystem models.</w:t>
        </w:r>
      </w:ins>
      <w:proofErr w:type="gramEnd"/>
      <w:ins w:id="18" w:author="Min-Yang.Lee" w:date="2017-05-31T14:17:00Z">
        <w:r w:rsidR="001866B8">
          <w:rPr>
            <w:rFonts w:ascii="Times New Roman" w:hAnsi="Times New Roman" w:cs="Times New Roman"/>
            <w:sz w:val="24"/>
            <w:szCs w:val="24"/>
          </w:rPr>
          <w:t xml:space="preserve">  </w:t>
        </w:r>
      </w:ins>
    </w:p>
    <w:p w:rsidR="003B6A24" w:rsidRDefault="003B6A24" w:rsidP="003B6A24">
      <w:pPr>
        <w:spacing w:after="0" w:line="480" w:lineRule="auto"/>
        <w:ind w:firstLine="720"/>
        <w:rPr>
          <w:ins w:id="19" w:author="Min-Yang.Lee" w:date="2017-05-31T14:14:00Z"/>
          <w:rFonts w:ascii="Times New Roman" w:hAnsi="Times New Roman" w:cs="Times New Roman"/>
          <w:sz w:val="24"/>
          <w:szCs w:val="24"/>
        </w:rPr>
      </w:pPr>
      <w:ins w:id="20" w:author="Min-Yang.Lee" w:date="2017-05-31T14:14:00Z">
        <w:r w:rsidRPr="003B6A24">
          <w:rPr>
            <w:rFonts w:ascii="Times New Roman" w:hAnsi="Times New Roman" w:cs="Times New Roman"/>
            <w:sz w:val="24"/>
            <w:szCs w:val="24"/>
          </w:rPr>
          <w:t>Two economic models were recently developed that focused on herring in the Northeast United States.</w:t>
        </w:r>
        <w:r>
          <w:rPr>
            <w:rFonts w:ascii="Times New Roman" w:hAnsi="Times New Roman" w:cs="Times New Roman"/>
            <w:sz w:val="24"/>
            <w:szCs w:val="24"/>
          </w:rPr>
          <w:t xml:space="preserve"> </w:t>
        </w:r>
        <w:proofErr w:type="spellStart"/>
        <w:r w:rsidRPr="003B6A24">
          <w:rPr>
            <w:rFonts w:ascii="Times New Roman" w:hAnsi="Times New Roman" w:cs="Times New Roman"/>
            <w:sz w:val="24"/>
            <w:szCs w:val="24"/>
          </w:rPr>
          <w:t>Kirkley</w:t>
        </w:r>
        <w:proofErr w:type="spellEnd"/>
        <w:r w:rsidRPr="003B6A24">
          <w:rPr>
            <w:rFonts w:ascii="Times New Roman" w:hAnsi="Times New Roman" w:cs="Times New Roman"/>
            <w:sz w:val="24"/>
            <w:szCs w:val="24"/>
          </w:rPr>
          <w:t xml:space="preserve"> et al. (2011) use a static input-output model to simulate the effects of changes in herring quotas</w:t>
        </w:r>
        <w:r>
          <w:rPr>
            <w:rFonts w:ascii="Times New Roman" w:hAnsi="Times New Roman" w:cs="Times New Roman"/>
            <w:sz w:val="24"/>
            <w:szCs w:val="24"/>
          </w:rPr>
          <w:t xml:space="preserve"> </w:t>
        </w:r>
        <w:r w:rsidRPr="003B6A24">
          <w:rPr>
            <w:rFonts w:ascii="Times New Roman" w:hAnsi="Times New Roman" w:cs="Times New Roman"/>
            <w:sz w:val="24"/>
            <w:szCs w:val="24"/>
          </w:rPr>
          <w:t>and predator biomass levels on many sectors of the New England economy, through the intermediary of</w:t>
        </w:r>
        <w:r>
          <w:rPr>
            <w:rFonts w:ascii="Times New Roman" w:hAnsi="Times New Roman" w:cs="Times New Roman"/>
            <w:sz w:val="24"/>
            <w:szCs w:val="24"/>
          </w:rPr>
          <w:t xml:space="preserve"> </w:t>
        </w:r>
        <w:r w:rsidRPr="003B6A24">
          <w:rPr>
            <w:rFonts w:ascii="Times New Roman" w:hAnsi="Times New Roman" w:cs="Times New Roman"/>
            <w:sz w:val="24"/>
            <w:szCs w:val="24"/>
          </w:rPr>
          <w:t>the extractive herring sector. The authors take an optimization approach: herring landings are selected to</w:t>
        </w:r>
        <w:r>
          <w:rPr>
            <w:rFonts w:ascii="Times New Roman" w:hAnsi="Times New Roman" w:cs="Times New Roman"/>
            <w:sz w:val="24"/>
            <w:szCs w:val="24"/>
          </w:rPr>
          <w:t xml:space="preserve"> </w:t>
        </w:r>
        <w:r w:rsidRPr="003B6A24">
          <w:rPr>
            <w:rFonts w:ascii="Times New Roman" w:hAnsi="Times New Roman" w:cs="Times New Roman"/>
            <w:sz w:val="24"/>
            <w:szCs w:val="24"/>
          </w:rPr>
          <w:t>maximize output</w:t>
        </w:r>
      </w:ins>
      <w:ins w:id="21" w:author="Min-Yang.Lee" w:date="2017-05-31T14:16:00Z">
        <w:r>
          <w:rPr>
            <w:rFonts w:ascii="Times New Roman" w:hAnsi="Times New Roman" w:cs="Times New Roman"/>
            <w:sz w:val="24"/>
            <w:szCs w:val="24"/>
          </w:rPr>
          <w:t>.  T</w:t>
        </w:r>
      </w:ins>
      <w:ins w:id="22" w:author="Min-Yang.Lee" w:date="2017-05-31T14:14:00Z">
        <w:r w:rsidRPr="003B6A24">
          <w:rPr>
            <w:rFonts w:ascii="Times New Roman" w:hAnsi="Times New Roman" w:cs="Times New Roman"/>
            <w:sz w:val="24"/>
            <w:szCs w:val="24"/>
          </w:rPr>
          <w:t>he model is static,</w:t>
        </w:r>
      </w:ins>
      <w:ins w:id="23" w:author="Min-Yang.Lee" w:date="2017-05-31T14:16:00Z">
        <w:r>
          <w:rPr>
            <w:rFonts w:ascii="Times New Roman" w:hAnsi="Times New Roman" w:cs="Times New Roman"/>
            <w:sz w:val="24"/>
            <w:szCs w:val="24"/>
          </w:rPr>
          <w:t xml:space="preserve"> so </w:t>
        </w:r>
      </w:ins>
      <w:ins w:id="24" w:author="Min-Yang.Lee" w:date="2017-05-31T14:14:00Z">
        <w:r w:rsidRPr="003B6A24">
          <w:rPr>
            <w:rFonts w:ascii="Times New Roman" w:hAnsi="Times New Roman" w:cs="Times New Roman"/>
            <w:sz w:val="24"/>
            <w:szCs w:val="24"/>
          </w:rPr>
          <w:t>changes in</w:t>
        </w:r>
        <w:r>
          <w:rPr>
            <w:rFonts w:ascii="Times New Roman" w:hAnsi="Times New Roman" w:cs="Times New Roman"/>
            <w:sz w:val="24"/>
            <w:szCs w:val="24"/>
          </w:rPr>
          <w:t xml:space="preserve"> </w:t>
        </w:r>
        <w:r w:rsidRPr="003B6A24">
          <w:rPr>
            <w:rFonts w:ascii="Times New Roman" w:hAnsi="Times New Roman" w:cs="Times New Roman"/>
            <w:sz w:val="24"/>
            <w:szCs w:val="24"/>
          </w:rPr>
          <w:t xml:space="preserve">commercial herring removals </w:t>
        </w:r>
      </w:ins>
      <w:ins w:id="25" w:author="Min-Yang.Lee" w:date="2017-05-31T14:16:00Z">
        <w:r>
          <w:rPr>
            <w:rFonts w:ascii="Times New Roman" w:hAnsi="Times New Roman" w:cs="Times New Roman"/>
            <w:sz w:val="24"/>
            <w:szCs w:val="24"/>
          </w:rPr>
          <w:t xml:space="preserve">cannot impact </w:t>
        </w:r>
      </w:ins>
      <w:ins w:id="26" w:author="Min-Yang.Lee" w:date="2017-05-31T14:14:00Z">
        <w:r w:rsidRPr="003B6A24">
          <w:rPr>
            <w:rFonts w:ascii="Times New Roman" w:hAnsi="Times New Roman" w:cs="Times New Roman"/>
            <w:sz w:val="24"/>
            <w:szCs w:val="24"/>
          </w:rPr>
          <w:t xml:space="preserve">predators (through changes in herring </w:t>
        </w:r>
        <w:r w:rsidRPr="003B6A24">
          <w:rPr>
            <w:rFonts w:ascii="Times New Roman" w:hAnsi="Times New Roman" w:cs="Times New Roman"/>
            <w:sz w:val="24"/>
            <w:szCs w:val="24"/>
          </w:rPr>
          <w:lastRenderedPageBreak/>
          <w:t>biomass).</w:t>
        </w:r>
      </w:ins>
      <w:ins w:id="27" w:author="Min-Yang.Lee" w:date="2017-05-31T14:16:00Z">
        <w:r>
          <w:rPr>
            <w:rFonts w:ascii="Times New Roman" w:hAnsi="Times New Roman" w:cs="Times New Roman"/>
            <w:sz w:val="24"/>
            <w:szCs w:val="24"/>
          </w:rPr>
          <w:t xml:space="preserve">  </w:t>
        </w:r>
        <w:r w:rsidR="00476D78">
          <w:rPr>
            <w:rFonts w:ascii="Times New Roman" w:hAnsi="Times New Roman" w:cs="Times New Roman"/>
            <w:sz w:val="24"/>
            <w:szCs w:val="24"/>
          </w:rPr>
          <w:t xml:space="preserve">The authors also assume </w:t>
        </w:r>
      </w:ins>
      <w:ins w:id="28" w:author="Min-Yang.Lee" w:date="2017-05-31T14:14:00Z">
        <w:r w:rsidRPr="003B6A24">
          <w:rPr>
            <w:rFonts w:ascii="Times New Roman" w:hAnsi="Times New Roman" w:cs="Times New Roman"/>
            <w:sz w:val="24"/>
            <w:szCs w:val="24"/>
          </w:rPr>
          <w:t>constant prices for herring</w:t>
        </w:r>
        <w:r>
          <w:rPr>
            <w:rFonts w:ascii="Times New Roman" w:hAnsi="Times New Roman" w:cs="Times New Roman"/>
            <w:sz w:val="24"/>
            <w:szCs w:val="24"/>
          </w:rPr>
          <w:t xml:space="preserve"> </w:t>
        </w:r>
        <w:r w:rsidRPr="003B6A24">
          <w:rPr>
            <w:rFonts w:ascii="Times New Roman" w:hAnsi="Times New Roman" w:cs="Times New Roman"/>
            <w:sz w:val="24"/>
            <w:szCs w:val="24"/>
          </w:rPr>
          <w:t xml:space="preserve">are assumed; this assumption is relaxed </w:t>
        </w:r>
        <w:r>
          <w:rPr>
            <w:rFonts w:ascii="Times New Roman" w:hAnsi="Times New Roman" w:cs="Times New Roman"/>
            <w:sz w:val="24"/>
            <w:szCs w:val="24"/>
          </w:rPr>
          <w:t>later in this section</w:t>
        </w:r>
        <w:r w:rsidRPr="003B6A24">
          <w:rPr>
            <w:rFonts w:ascii="Times New Roman" w:hAnsi="Times New Roman" w:cs="Times New Roman"/>
            <w:sz w:val="24"/>
            <w:szCs w:val="24"/>
          </w:rPr>
          <w:t>.</w:t>
        </w:r>
      </w:ins>
      <w:ins w:id="29" w:author="Min-Yang.Lee" w:date="2017-05-31T14:15:00Z">
        <w:r w:rsidRPr="003B6A24">
          <w:t xml:space="preserve"> </w:t>
        </w:r>
        <w:r w:rsidRPr="003B6A24">
          <w:rPr>
            <w:rFonts w:ascii="Times New Roman" w:hAnsi="Times New Roman" w:cs="Times New Roman"/>
            <w:sz w:val="24"/>
            <w:szCs w:val="24"/>
          </w:rPr>
          <w:t xml:space="preserve">Finally, </w:t>
        </w:r>
        <w:r>
          <w:rPr>
            <w:rFonts w:ascii="Times New Roman" w:hAnsi="Times New Roman" w:cs="Times New Roman"/>
            <w:sz w:val="24"/>
            <w:szCs w:val="24"/>
          </w:rPr>
          <w:t xml:space="preserve">the </w:t>
        </w:r>
        <w:proofErr w:type="spellStart"/>
        <w:r w:rsidRPr="003B6A24">
          <w:rPr>
            <w:rFonts w:ascii="Times New Roman" w:hAnsi="Times New Roman" w:cs="Times New Roman"/>
            <w:sz w:val="24"/>
            <w:szCs w:val="24"/>
          </w:rPr>
          <w:t>Kirkley</w:t>
        </w:r>
        <w:proofErr w:type="spellEnd"/>
        <w:r w:rsidRPr="003B6A24">
          <w:rPr>
            <w:rFonts w:ascii="Times New Roman" w:hAnsi="Times New Roman" w:cs="Times New Roman"/>
            <w:sz w:val="24"/>
            <w:szCs w:val="24"/>
          </w:rPr>
          <w:t xml:space="preserve"> et al. (2011) analysis suggested that (a) the effects of changes in herring catch are mostly confined to</w:t>
        </w:r>
        <w:r>
          <w:rPr>
            <w:rFonts w:ascii="Times New Roman" w:hAnsi="Times New Roman" w:cs="Times New Roman"/>
            <w:sz w:val="24"/>
            <w:szCs w:val="24"/>
          </w:rPr>
          <w:t xml:space="preserve"> </w:t>
        </w:r>
        <w:r w:rsidRPr="003B6A24">
          <w:rPr>
            <w:rFonts w:ascii="Times New Roman" w:hAnsi="Times New Roman" w:cs="Times New Roman"/>
            <w:sz w:val="24"/>
            <w:szCs w:val="24"/>
          </w:rPr>
          <w:t>the herring fishery and (b) the effects of dramatic changes in the herring fishery on other segments of the</w:t>
        </w:r>
        <w:r>
          <w:rPr>
            <w:rFonts w:ascii="Times New Roman" w:hAnsi="Times New Roman" w:cs="Times New Roman"/>
            <w:sz w:val="24"/>
            <w:szCs w:val="24"/>
          </w:rPr>
          <w:t xml:space="preserve"> </w:t>
        </w:r>
        <w:r w:rsidRPr="003B6A24">
          <w:rPr>
            <w:rFonts w:ascii="Times New Roman" w:hAnsi="Times New Roman" w:cs="Times New Roman"/>
            <w:sz w:val="24"/>
            <w:szCs w:val="24"/>
          </w:rPr>
          <w:t>economy (in percentage terms) are smaller than miniscule. Because of these two reason</w:t>
        </w:r>
        <w:r>
          <w:rPr>
            <w:rFonts w:ascii="Times New Roman" w:hAnsi="Times New Roman" w:cs="Times New Roman"/>
            <w:sz w:val="24"/>
            <w:szCs w:val="24"/>
          </w:rPr>
          <w:t>s</w:t>
        </w:r>
        <w:r w:rsidRPr="003B6A24">
          <w:rPr>
            <w:rFonts w:ascii="Times New Roman" w:hAnsi="Times New Roman" w:cs="Times New Roman"/>
            <w:sz w:val="24"/>
            <w:szCs w:val="24"/>
          </w:rPr>
          <w:t>, and the fact that</w:t>
        </w:r>
        <w:r>
          <w:rPr>
            <w:rFonts w:ascii="Times New Roman" w:hAnsi="Times New Roman" w:cs="Times New Roman"/>
            <w:sz w:val="24"/>
            <w:szCs w:val="24"/>
          </w:rPr>
          <w:t xml:space="preserve"> </w:t>
        </w:r>
        <w:r w:rsidRPr="003B6A24">
          <w:rPr>
            <w:rFonts w:ascii="Times New Roman" w:hAnsi="Times New Roman" w:cs="Times New Roman"/>
            <w:sz w:val="24"/>
            <w:szCs w:val="24"/>
          </w:rPr>
          <w:t xml:space="preserve">the first stakeholder workshop </w:t>
        </w:r>
        <w:r>
          <w:rPr>
            <w:rFonts w:ascii="Times New Roman" w:hAnsi="Times New Roman" w:cs="Times New Roman"/>
            <w:sz w:val="24"/>
            <w:szCs w:val="24"/>
          </w:rPr>
          <w:t xml:space="preserve">did not </w:t>
        </w:r>
        <w:r w:rsidRPr="003B6A24">
          <w:rPr>
            <w:rFonts w:ascii="Times New Roman" w:hAnsi="Times New Roman" w:cs="Times New Roman"/>
            <w:sz w:val="24"/>
            <w:szCs w:val="24"/>
          </w:rPr>
          <w:t>put forth objectives related to other parts of the economy, an IO style model</w:t>
        </w:r>
        <w:r>
          <w:rPr>
            <w:rFonts w:ascii="Times New Roman" w:hAnsi="Times New Roman" w:cs="Times New Roman"/>
            <w:sz w:val="24"/>
            <w:szCs w:val="24"/>
          </w:rPr>
          <w:t xml:space="preserve"> </w:t>
        </w:r>
        <w:r w:rsidRPr="003B6A24">
          <w:rPr>
            <w:rFonts w:ascii="Times New Roman" w:hAnsi="Times New Roman" w:cs="Times New Roman"/>
            <w:sz w:val="24"/>
            <w:szCs w:val="24"/>
          </w:rPr>
          <w:t>was not developed further.</w:t>
        </w:r>
        <w:r>
          <w:rPr>
            <w:rFonts w:ascii="Times New Roman" w:hAnsi="Times New Roman" w:cs="Times New Roman"/>
            <w:sz w:val="24"/>
            <w:szCs w:val="24"/>
          </w:rPr>
          <w:t xml:space="preserve"> </w:t>
        </w:r>
        <w:proofErr w:type="spellStart"/>
        <w:r w:rsidRPr="003B6A24">
          <w:rPr>
            <w:rFonts w:ascii="Times New Roman" w:hAnsi="Times New Roman" w:cs="Times New Roman"/>
            <w:sz w:val="24"/>
            <w:szCs w:val="24"/>
          </w:rPr>
          <w:t>Lehuta</w:t>
        </w:r>
        <w:proofErr w:type="spellEnd"/>
        <w:r w:rsidRPr="003B6A24">
          <w:rPr>
            <w:rFonts w:ascii="Times New Roman" w:hAnsi="Times New Roman" w:cs="Times New Roman"/>
            <w:sz w:val="24"/>
            <w:szCs w:val="24"/>
          </w:rPr>
          <w:t xml:space="preserve"> et al. (2013) also construct </w:t>
        </w:r>
        <w:proofErr w:type="gramStart"/>
        <w:r w:rsidRPr="003B6A24">
          <w:rPr>
            <w:rFonts w:ascii="Times New Roman" w:hAnsi="Times New Roman" w:cs="Times New Roman"/>
            <w:sz w:val="24"/>
            <w:szCs w:val="24"/>
          </w:rPr>
          <w:t>an</w:t>
        </w:r>
        <w:proofErr w:type="gramEnd"/>
        <w:r w:rsidRPr="003B6A24">
          <w:rPr>
            <w:rFonts w:ascii="Times New Roman" w:hAnsi="Times New Roman" w:cs="Times New Roman"/>
            <w:sz w:val="24"/>
            <w:szCs w:val="24"/>
          </w:rPr>
          <w:t xml:space="preserve"> coupled economic model of herring. We do some different stuff</w:t>
        </w:r>
        <w:r>
          <w:rPr>
            <w:rFonts w:ascii="Times New Roman" w:hAnsi="Times New Roman" w:cs="Times New Roman"/>
            <w:sz w:val="24"/>
            <w:szCs w:val="24"/>
          </w:rPr>
          <w:t xml:space="preserve">; but we also borrow some stuff. </w:t>
        </w:r>
        <w:r w:rsidRPr="003B6A24">
          <w:rPr>
            <w:rFonts w:ascii="Times New Roman" w:hAnsi="Times New Roman" w:cs="Times New Roman"/>
            <w:sz w:val="24"/>
            <w:szCs w:val="24"/>
          </w:rPr>
          <w:t>We don’t explicitly model the lobster fishery. We don’t have zero economic profi</w:t>
        </w:r>
      </w:ins>
      <w:ins w:id="30" w:author="Min-Yang.Lee" w:date="2017-05-31T14:16:00Z">
        <w:r>
          <w:rPr>
            <w:rFonts w:ascii="Times New Roman" w:hAnsi="Times New Roman" w:cs="Times New Roman"/>
            <w:sz w:val="24"/>
            <w:szCs w:val="24"/>
          </w:rPr>
          <w:t>ts.</w:t>
        </w:r>
      </w:ins>
    </w:p>
    <w:p w:rsidR="00067D7C" w:rsidRDefault="003B6A24" w:rsidP="00067D7C">
      <w:pPr>
        <w:spacing w:after="0" w:line="480" w:lineRule="auto"/>
        <w:ind w:firstLine="720"/>
        <w:rPr>
          <w:ins w:id="31" w:author="Min-Yang.Lee" w:date="2017-05-31T13:45:00Z"/>
          <w:rFonts w:ascii="Times New Roman" w:hAnsi="Times New Roman" w:cs="Times New Roman"/>
          <w:sz w:val="24"/>
          <w:szCs w:val="24"/>
        </w:rPr>
      </w:pPr>
      <w:ins w:id="32" w:author="Min-Yang.Lee" w:date="2017-05-31T14:13:00Z">
        <w:r>
          <w:rPr>
            <w:rFonts w:ascii="Times New Roman" w:hAnsi="Times New Roman" w:cs="Times New Roman"/>
            <w:sz w:val="24"/>
            <w:szCs w:val="24"/>
          </w:rPr>
          <w:t>T</w:t>
        </w:r>
      </w:ins>
      <w:ins w:id="33" w:author="Min-Yang.Lee" w:date="2017-05-31T13:43:00Z">
        <w:r w:rsidR="00CF6900" w:rsidRPr="00CF6900">
          <w:rPr>
            <w:rFonts w:ascii="Times New Roman" w:hAnsi="Times New Roman" w:cs="Times New Roman"/>
            <w:sz w:val="24"/>
            <w:szCs w:val="24"/>
          </w:rPr>
          <w:t>he economic sub-model converts Yield from the biological component into Gross and Net Operating Revenues.  An econometric model of prices as a function of previous prices and landings is estimated; the results of this model are used to predict prices as a function of landings in the simulation model</w:t>
        </w:r>
        <w:r w:rsidR="00CF6900">
          <w:rPr>
            <w:rFonts w:ascii="Times New Roman" w:hAnsi="Times New Roman" w:cs="Times New Roman"/>
            <w:sz w:val="24"/>
            <w:szCs w:val="24"/>
          </w:rPr>
          <w:t xml:space="preserve"> (</w:t>
        </w:r>
      </w:ins>
      <w:ins w:id="34" w:author="Min-Yang.Lee" w:date="2017-05-31T13:44:00Z">
        <w:r w:rsidR="00CF6900">
          <w:rPr>
            <w:rFonts w:ascii="Times New Roman" w:hAnsi="Times New Roman" w:cs="Times New Roman"/>
            <w:sz w:val="24"/>
            <w:szCs w:val="24"/>
          </w:rPr>
          <w:t xml:space="preserve">Appendix </w:t>
        </w:r>
      </w:ins>
      <w:ins w:id="35" w:author="Min-Yang.Lee" w:date="2017-05-31T13:43:00Z">
        <w:r w:rsidR="00CF6900">
          <w:rPr>
            <w:rFonts w:ascii="Times New Roman" w:hAnsi="Times New Roman" w:cs="Times New Roman"/>
            <w:sz w:val="24"/>
            <w:szCs w:val="24"/>
          </w:rPr>
          <w:t>Table</w:t>
        </w:r>
      </w:ins>
      <w:ins w:id="36" w:author="Min-Yang.Lee" w:date="2017-05-31T13:44:00Z">
        <w:r w:rsidR="00CF6900">
          <w:rPr>
            <w:rFonts w:ascii="Times New Roman" w:hAnsi="Times New Roman" w:cs="Times New Roman"/>
            <w:sz w:val="24"/>
            <w:szCs w:val="24"/>
          </w:rPr>
          <w:t xml:space="preserve"> or Table of Parameters)</w:t>
        </w:r>
      </w:ins>
      <w:ins w:id="37" w:author="Min-Yang.Lee" w:date="2017-05-31T13:43:00Z">
        <w:r w:rsidR="00CF6900" w:rsidRPr="00CF6900">
          <w:rPr>
            <w:rFonts w:ascii="Times New Roman" w:hAnsi="Times New Roman" w:cs="Times New Roman"/>
            <w:sz w:val="24"/>
            <w:szCs w:val="24"/>
          </w:rPr>
          <w:t>.</w:t>
        </w:r>
      </w:ins>
      <w:ins w:id="38" w:author="Min-Yang.Lee" w:date="2017-05-31T13:45:00Z">
        <w:r w:rsidR="00067D7C" w:rsidRPr="00067D7C">
          <w:t xml:space="preserve"> </w:t>
        </w:r>
        <w:r w:rsidR="00067D7C" w:rsidRPr="00067D7C">
          <w:rPr>
            <w:rFonts w:ascii="Times New Roman" w:hAnsi="Times New Roman" w:cs="Times New Roman"/>
            <w:sz w:val="24"/>
            <w:szCs w:val="24"/>
          </w:rPr>
          <w:t xml:space="preserve">Following </w:t>
        </w:r>
      </w:ins>
      <w:proofErr w:type="spellStart"/>
      <w:ins w:id="39" w:author="Min-Yang.Lee" w:date="2017-05-31T13:46:00Z">
        <w:r w:rsidR="00B126F8">
          <w:rPr>
            <w:rFonts w:ascii="Times New Roman" w:hAnsi="Times New Roman" w:cs="Times New Roman"/>
            <w:sz w:val="24"/>
            <w:szCs w:val="24"/>
          </w:rPr>
          <w:t>Lehuta</w:t>
        </w:r>
        <w:proofErr w:type="spellEnd"/>
        <w:r w:rsidR="00B126F8">
          <w:rPr>
            <w:rFonts w:ascii="Times New Roman" w:hAnsi="Times New Roman" w:cs="Times New Roman"/>
            <w:sz w:val="24"/>
            <w:szCs w:val="24"/>
          </w:rPr>
          <w:t xml:space="preserve"> et al (2013)</w:t>
        </w:r>
      </w:ins>
      <w:ins w:id="40" w:author="Min-Yang.Lee" w:date="2017-05-31T13:45:00Z">
        <w:r w:rsidR="00067D7C" w:rsidRPr="00067D7C">
          <w:rPr>
            <w:rFonts w:ascii="Times New Roman" w:hAnsi="Times New Roman" w:cs="Times New Roman"/>
            <w:sz w:val="24"/>
            <w:szCs w:val="24"/>
          </w:rPr>
          <w:t>, we assume that an unlimited quantity of menhaden</w:t>
        </w:r>
      </w:ins>
      <w:ins w:id="41" w:author="Min-Yang.Lee" w:date="2017-05-31T13:46:00Z">
        <w:r w:rsidR="00B126F8">
          <w:rPr>
            <w:rFonts w:ascii="Times New Roman" w:hAnsi="Times New Roman" w:cs="Times New Roman"/>
            <w:sz w:val="24"/>
            <w:szCs w:val="24"/>
          </w:rPr>
          <w:t xml:space="preserve"> i</w:t>
        </w:r>
      </w:ins>
      <w:ins w:id="42" w:author="Min-Yang.Lee" w:date="2017-05-31T13:45:00Z">
        <w:r w:rsidR="00067D7C" w:rsidRPr="00067D7C">
          <w:rPr>
            <w:rFonts w:ascii="Times New Roman" w:hAnsi="Times New Roman" w:cs="Times New Roman"/>
            <w:sz w:val="24"/>
            <w:szCs w:val="24"/>
          </w:rPr>
          <w:t xml:space="preserve">s available as a perfect substitute at a </w:t>
        </w:r>
      </w:ins>
      <w:ins w:id="43" w:author="Min-Yang.Lee" w:date="2017-05-31T14:24:00Z">
        <w:r w:rsidR="00D13949">
          <w:rPr>
            <w:rFonts w:ascii="Times New Roman" w:hAnsi="Times New Roman" w:cs="Times New Roman"/>
            <w:sz w:val="24"/>
            <w:szCs w:val="24"/>
          </w:rPr>
          <w:t>back</w:t>
        </w:r>
      </w:ins>
      <w:ins w:id="44" w:author="Min-Yang.Lee" w:date="2017-05-31T14:25:00Z">
        <w:r w:rsidR="00CF7EA9">
          <w:rPr>
            <w:rFonts w:ascii="Times New Roman" w:hAnsi="Times New Roman" w:cs="Times New Roman"/>
            <w:sz w:val="24"/>
            <w:szCs w:val="24"/>
          </w:rPr>
          <w:t>s</w:t>
        </w:r>
      </w:ins>
      <w:ins w:id="45" w:author="Min-Yang.Lee" w:date="2017-05-31T14:24:00Z">
        <w:r w:rsidR="00D13949">
          <w:rPr>
            <w:rFonts w:ascii="Times New Roman" w:hAnsi="Times New Roman" w:cs="Times New Roman"/>
            <w:sz w:val="24"/>
            <w:szCs w:val="24"/>
          </w:rPr>
          <w:t>top price</w:t>
        </w:r>
      </w:ins>
      <w:ins w:id="46" w:author="Min-Yang.Lee" w:date="2017-05-31T13:46:00Z">
        <w:r w:rsidR="00B126F8">
          <w:rPr>
            <w:rFonts w:ascii="Times New Roman" w:hAnsi="Times New Roman" w:cs="Times New Roman"/>
            <w:sz w:val="24"/>
            <w:szCs w:val="24"/>
          </w:rPr>
          <w:t>.</w:t>
        </w:r>
      </w:ins>
    </w:p>
    <w:p w:rsidR="00810693" w:rsidRDefault="00CF6900" w:rsidP="00CE0343">
      <w:pPr>
        <w:spacing w:after="0" w:line="480" w:lineRule="auto"/>
        <w:ind w:firstLine="720"/>
        <w:rPr>
          <w:ins w:id="47" w:author="Min-Yang.Lee" w:date="2017-05-31T13:47:00Z"/>
          <w:rFonts w:ascii="Times New Roman" w:hAnsi="Times New Roman" w:cs="Times New Roman"/>
          <w:sz w:val="24"/>
          <w:szCs w:val="24"/>
        </w:rPr>
      </w:pPr>
      <w:ins w:id="48" w:author="Min-Yang.Lee" w:date="2017-05-31T13:43:00Z">
        <w:r w:rsidRPr="00CF6900">
          <w:rPr>
            <w:rFonts w:ascii="Times New Roman" w:hAnsi="Times New Roman" w:cs="Times New Roman"/>
            <w:sz w:val="24"/>
            <w:szCs w:val="24"/>
          </w:rPr>
          <w:t>There are two fleets, purse seine and trawl, that are have the ability to catch 30 and 70% of the yield respectively. The trawl fleet has a higher marginal cost of fishing</w:t>
        </w:r>
      </w:ins>
      <w:ins w:id="49" w:author="Min-Yang.Lee" w:date="2017-05-31T13:44:00Z">
        <w:r>
          <w:rPr>
            <w:rFonts w:ascii="Times New Roman" w:hAnsi="Times New Roman" w:cs="Times New Roman"/>
            <w:sz w:val="24"/>
            <w:szCs w:val="24"/>
          </w:rPr>
          <w:t xml:space="preserve"> (</w:t>
        </w:r>
        <w:r w:rsidR="00067D7C">
          <w:rPr>
            <w:rFonts w:ascii="Times New Roman" w:hAnsi="Times New Roman" w:cs="Times New Roman"/>
            <w:sz w:val="24"/>
            <w:szCs w:val="24"/>
          </w:rPr>
          <w:t>Appendix Table or Table of Parameters</w:t>
        </w:r>
        <w:r>
          <w:rPr>
            <w:rFonts w:ascii="Times New Roman" w:hAnsi="Times New Roman" w:cs="Times New Roman"/>
            <w:sz w:val="24"/>
            <w:szCs w:val="24"/>
          </w:rPr>
          <w:t>)</w:t>
        </w:r>
      </w:ins>
      <w:ins w:id="50" w:author="Min-Yang.Lee" w:date="2017-05-31T13:43:00Z">
        <w:r w:rsidRPr="00CF6900">
          <w:rPr>
            <w:rFonts w:ascii="Times New Roman" w:hAnsi="Times New Roman" w:cs="Times New Roman"/>
            <w:sz w:val="24"/>
            <w:szCs w:val="24"/>
          </w:rPr>
          <w:t>.  The fishery yield acts as a constraint (upper bound) on the landings of both fleets.  If a fleet is unconstrained, then it makes zero net profits (it will fish until it is unprofitable to do so, the point at which price is equal to marginal cost).  If a fleet is constrained by regulations, then positive net profits are possible.</w:t>
        </w:r>
      </w:ins>
      <w:ins w:id="51" w:author="Min-Yang.Lee" w:date="2017-05-31T13:44:00Z">
        <w:r w:rsidR="00067D7C">
          <w:rPr>
            <w:rFonts w:ascii="Times New Roman" w:hAnsi="Times New Roman" w:cs="Times New Roman"/>
            <w:sz w:val="24"/>
            <w:szCs w:val="24"/>
          </w:rPr>
          <w:t xml:space="preserve">  </w:t>
        </w:r>
      </w:ins>
      <w:ins w:id="52" w:author="Min-Yang.Lee" w:date="2017-05-31T13:43:00Z">
        <w:r w:rsidRPr="00CF6900">
          <w:rPr>
            <w:rFonts w:ascii="Times New Roman" w:hAnsi="Times New Roman" w:cs="Times New Roman"/>
            <w:sz w:val="24"/>
            <w:szCs w:val="24"/>
          </w:rPr>
          <w:t xml:space="preserve">Gross Revenues are simply yield multiplied by price.  Net operating Revenues subtract out the variable operating costs (not including labor </w:t>
        </w:r>
        <w:r w:rsidRPr="00CF6900">
          <w:rPr>
            <w:rFonts w:ascii="Times New Roman" w:hAnsi="Times New Roman" w:cs="Times New Roman"/>
            <w:sz w:val="24"/>
            <w:szCs w:val="24"/>
          </w:rPr>
          <w:lastRenderedPageBreak/>
          <w:t xml:space="preserve">or fixed costs).  Because the price of herring decreases when landings are high, there is a level of landings above which increases actually decrease Gross or Net revenues.  </w:t>
        </w:r>
      </w:ins>
    </w:p>
    <w:p w:rsidR="00D679AB" w:rsidRPr="00D679AB" w:rsidRDefault="00B126F8" w:rsidP="00D679AB">
      <w:pPr>
        <w:spacing w:after="0" w:line="480" w:lineRule="auto"/>
        <w:ind w:firstLine="720"/>
        <w:rPr>
          <w:ins w:id="53" w:author="Min-Yang.Lee" w:date="2017-05-31T13:48:00Z"/>
          <w:rFonts w:ascii="Times New Roman" w:hAnsi="Times New Roman" w:cs="Times New Roman"/>
          <w:sz w:val="24"/>
          <w:szCs w:val="24"/>
        </w:rPr>
      </w:pPr>
      <w:ins w:id="54" w:author="Min-Yang.Lee" w:date="2017-05-31T13:47:00Z">
        <w:r w:rsidRPr="00B126F8">
          <w:rPr>
            <w:rFonts w:ascii="Times New Roman" w:hAnsi="Times New Roman" w:cs="Times New Roman"/>
            <w:sz w:val="24"/>
            <w:szCs w:val="24"/>
          </w:rPr>
          <w:t>An additional performance metric, stationarity, is used to assess the stability of net revenues over the terminal</w:t>
        </w:r>
        <w:r>
          <w:rPr>
            <w:rFonts w:ascii="Times New Roman" w:hAnsi="Times New Roman" w:cs="Times New Roman"/>
            <w:sz w:val="24"/>
            <w:szCs w:val="24"/>
          </w:rPr>
          <w:t xml:space="preserve"> </w:t>
        </w:r>
        <w:r w:rsidRPr="00B126F8">
          <w:rPr>
            <w:rFonts w:ascii="Times New Roman" w:hAnsi="Times New Roman" w:cs="Times New Roman"/>
            <w:sz w:val="24"/>
            <w:szCs w:val="24"/>
          </w:rPr>
          <w:t>period. For each simulation, we perform an econometric test of stationarity (Dickey and Fuller, 1979).</w:t>
        </w:r>
        <w:r>
          <w:rPr>
            <w:rFonts w:ascii="Times New Roman" w:hAnsi="Times New Roman" w:cs="Times New Roman"/>
            <w:sz w:val="24"/>
            <w:szCs w:val="24"/>
          </w:rPr>
          <w:t xml:space="preserve"> </w:t>
        </w:r>
        <w:r w:rsidRPr="00B126F8">
          <w:rPr>
            <w:rFonts w:ascii="Times New Roman" w:hAnsi="Times New Roman" w:cs="Times New Roman"/>
            <w:sz w:val="24"/>
            <w:szCs w:val="24"/>
          </w:rPr>
          <w:t>We classify a simulation as stationary if we reject the null</w:t>
        </w:r>
      </w:ins>
      <w:ins w:id="55" w:author="Min-Yang.Lee" w:date="2017-05-31T13:48:00Z">
        <w:r>
          <w:rPr>
            <w:rFonts w:ascii="Times New Roman" w:hAnsi="Times New Roman" w:cs="Times New Roman"/>
            <w:sz w:val="24"/>
            <w:szCs w:val="24"/>
          </w:rPr>
          <w:t xml:space="preserve"> </w:t>
        </w:r>
      </w:ins>
      <w:ins w:id="56" w:author="Min-Yang.Lee" w:date="2017-05-31T13:47:00Z">
        <w:r w:rsidRPr="00B126F8">
          <w:rPr>
            <w:rFonts w:ascii="Times New Roman" w:hAnsi="Times New Roman" w:cs="Times New Roman"/>
            <w:sz w:val="24"/>
            <w:szCs w:val="24"/>
          </w:rPr>
          <w:t>at the 10%</w:t>
        </w:r>
        <w:r>
          <w:rPr>
            <w:rFonts w:ascii="Times New Roman" w:hAnsi="Times New Roman" w:cs="Times New Roman"/>
            <w:sz w:val="24"/>
            <w:szCs w:val="24"/>
          </w:rPr>
          <w:t xml:space="preserve"> </w:t>
        </w:r>
        <w:r w:rsidRPr="00B126F8">
          <w:rPr>
            <w:rFonts w:ascii="Times New Roman" w:hAnsi="Times New Roman" w:cs="Times New Roman"/>
            <w:sz w:val="24"/>
            <w:szCs w:val="24"/>
          </w:rPr>
          <w:t xml:space="preserve">significance level. We then compute the number of simulation (out of 100) that </w:t>
        </w:r>
        <w:proofErr w:type="gramStart"/>
        <w:r w:rsidRPr="00B126F8">
          <w:rPr>
            <w:rFonts w:ascii="Times New Roman" w:hAnsi="Times New Roman" w:cs="Times New Roman"/>
            <w:sz w:val="24"/>
            <w:szCs w:val="24"/>
          </w:rPr>
          <w:t>are</w:t>
        </w:r>
        <w:proofErr w:type="gramEnd"/>
        <w:r w:rsidRPr="00B126F8">
          <w:rPr>
            <w:rFonts w:ascii="Times New Roman" w:hAnsi="Times New Roman" w:cs="Times New Roman"/>
            <w:sz w:val="24"/>
            <w:szCs w:val="24"/>
          </w:rPr>
          <w:t xml:space="preserve"> stationary for each of</w:t>
        </w:r>
      </w:ins>
      <w:ins w:id="57" w:author="Min-Yang.Lee" w:date="2017-05-31T13:48:00Z">
        <w:r>
          <w:rPr>
            <w:rFonts w:ascii="Times New Roman" w:hAnsi="Times New Roman" w:cs="Times New Roman"/>
            <w:sz w:val="24"/>
            <w:szCs w:val="24"/>
          </w:rPr>
          <w:t xml:space="preserve"> </w:t>
        </w:r>
      </w:ins>
      <w:ins w:id="58" w:author="Min-Yang.Lee" w:date="2017-05-31T13:47:00Z">
        <w:r w:rsidRPr="00B126F8">
          <w:rPr>
            <w:rFonts w:ascii="Times New Roman" w:hAnsi="Times New Roman" w:cs="Times New Roman"/>
            <w:sz w:val="24"/>
            <w:szCs w:val="24"/>
          </w:rPr>
          <w:t>the 8 operating models and 5,460 control rules.</w:t>
        </w:r>
      </w:ins>
      <w:ins w:id="59" w:author="Min-Yang.Lee" w:date="2017-05-31T13:48:00Z">
        <w:r w:rsidR="00D679AB" w:rsidRPr="00D679AB">
          <w:t xml:space="preserve"> </w:t>
        </w:r>
        <w:r w:rsidR="00D679AB" w:rsidRPr="00D679AB">
          <w:rPr>
            <w:rFonts w:ascii="Times New Roman" w:hAnsi="Times New Roman" w:cs="Times New Roman"/>
            <w:sz w:val="24"/>
            <w:szCs w:val="24"/>
          </w:rPr>
          <w:t>This classification may be too knife-edged. Many methods have been used in the fields of meta-analysis</w:t>
        </w:r>
        <w:r w:rsidR="00D679AB">
          <w:rPr>
            <w:rFonts w:ascii="Times New Roman" w:hAnsi="Times New Roman" w:cs="Times New Roman"/>
            <w:sz w:val="24"/>
            <w:szCs w:val="24"/>
          </w:rPr>
          <w:t xml:space="preserve"> </w:t>
        </w:r>
        <w:r w:rsidR="00D679AB" w:rsidRPr="00D679AB">
          <w:rPr>
            <w:rFonts w:ascii="Times New Roman" w:hAnsi="Times New Roman" w:cs="Times New Roman"/>
            <w:sz w:val="24"/>
            <w:szCs w:val="24"/>
          </w:rPr>
          <w:t>and bioinformatic</w:t>
        </w:r>
        <w:r w:rsidR="00D679AB">
          <w:rPr>
            <w:rFonts w:ascii="Times New Roman" w:hAnsi="Times New Roman" w:cs="Times New Roman"/>
            <w:sz w:val="24"/>
            <w:szCs w:val="24"/>
          </w:rPr>
          <w:t>s</w:t>
        </w:r>
        <w:r w:rsidR="00D679AB" w:rsidRPr="00D679AB">
          <w:rPr>
            <w:rFonts w:ascii="Times New Roman" w:hAnsi="Times New Roman" w:cs="Times New Roman"/>
            <w:sz w:val="24"/>
            <w:szCs w:val="24"/>
          </w:rPr>
          <w:t xml:space="preserve"> to combine the results of independent experiments </w:t>
        </w:r>
        <w:r w:rsidR="00D679AB">
          <w:rPr>
            <w:rFonts w:ascii="Times New Roman" w:hAnsi="Times New Roman" w:cs="Times New Roman"/>
            <w:sz w:val="24"/>
            <w:szCs w:val="24"/>
          </w:rPr>
          <w:t>(</w:t>
        </w:r>
        <w:r w:rsidR="00D679AB" w:rsidRPr="00D679AB">
          <w:rPr>
            <w:rFonts w:ascii="Times New Roman" w:hAnsi="Times New Roman" w:cs="Times New Roman"/>
            <w:sz w:val="24"/>
            <w:szCs w:val="24"/>
          </w:rPr>
          <w:t>Folks</w:t>
        </w:r>
        <w:r w:rsidR="00D679AB">
          <w:rPr>
            <w:rFonts w:ascii="Times New Roman" w:hAnsi="Times New Roman" w:cs="Times New Roman"/>
            <w:sz w:val="24"/>
            <w:szCs w:val="24"/>
          </w:rPr>
          <w:t>,</w:t>
        </w:r>
        <w:r w:rsidR="00D679AB" w:rsidRPr="00D679AB">
          <w:rPr>
            <w:rFonts w:ascii="Times New Roman" w:hAnsi="Times New Roman" w:cs="Times New Roman"/>
            <w:sz w:val="24"/>
            <w:szCs w:val="24"/>
          </w:rPr>
          <w:t xml:space="preserve"> 1984; Rice</w:t>
        </w:r>
        <w:r w:rsidR="00D679AB">
          <w:rPr>
            <w:rFonts w:ascii="Times New Roman" w:hAnsi="Times New Roman" w:cs="Times New Roman"/>
            <w:sz w:val="24"/>
            <w:szCs w:val="24"/>
          </w:rPr>
          <w:t>,</w:t>
        </w:r>
        <w:r w:rsidR="00D679AB" w:rsidRPr="00D679AB">
          <w:rPr>
            <w:rFonts w:ascii="Times New Roman" w:hAnsi="Times New Roman" w:cs="Times New Roman"/>
            <w:sz w:val="24"/>
            <w:szCs w:val="24"/>
          </w:rPr>
          <w:t xml:space="preserve"> 1990; Whitlock</w:t>
        </w:r>
        <w:r w:rsidR="00D679AB">
          <w:rPr>
            <w:rFonts w:ascii="Times New Roman" w:hAnsi="Times New Roman" w:cs="Times New Roman"/>
            <w:sz w:val="24"/>
            <w:szCs w:val="24"/>
          </w:rPr>
          <w:t>,</w:t>
        </w:r>
      </w:ins>
    </w:p>
    <w:p w:rsidR="00B126F8" w:rsidRDefault="00D679AB" w:rsidP="00D679AB">
      <w:pPr>
        <w:spacing w:after="0" w:line="480" w:lineRule="auto"/>
        <w:rPr>
          <w:ins w:id="60" w:author="Min-Yang.Lee" w:date="2017-05-31T13:48:00Z"/>
          <w:rFonts w:ascii="Times New Roman" w:hAnsi="Times New Roman" w:cs="Times New Roman"/>
          <w:sz w:val="24"/>
          <w:szCs w:val="24"/>
        </w:rPr>
      </w:pPr>
      <w:ins w:id="61" w:author="Min-Yang.Lee" w:date="2017-05-31T13:48:00Z">
        <w:r w:rsidRPr="00D679AB">
          <w:rPr>
            <w:rFonts w:ascii="Times New Roman" w:hAnsi="Times New Roman" w:cs="Times New Roman"/>
            <w:sz w:val="24"/>
            <w:szCs w:val="24"/>
          </w:rPr>
          <w:t>2005).</w:t>
        </w:r>
      </w:ins>
      <w:ins w:id="62" w:author="Min-Yang.Lee" w:date="2017-05-31T14:09:00Z">
        <w:r w:rsidR="00A6763C">
          <w:rPr>
            <w:rFonts w:ascii="Times New Roman" w:hAnsi="Times New Roman" w:cs="Times New Roman"/>
            <w:sz w:val="24"/>
            <w:szCs w:val="24"/>
          </w:rPr>
          <w:t xml:space="preserve"> </w:t>
        </w:r>
      </w:ins>
      <w:proofErr w:type="gramStart"/>
      <w:ins w:id="63" w:author="Min-Yang.Lee" w:date="2017-05-31T13:48:00Z">
        <w:r>
          <w:rPr>
            <w:rFonts w:ascii="Times New Roman" w:hAnsi="Times New Roman" w:cs="Times New Roman"/>
            <w:sz w:val="24"/>
            <w:szCs w:val="24"/>
          </w:rPr>
          <w:t>We</w:t>
        </w:r>
        <w:proofErr w:type="gramEnd"/>
        <w:r>
          <w:rPr>
            <w:rFonts w:ascii="Times New Roman" w:hAnsi="Times New Roman" w:cs="Times New Roman"/>
            <w:sz w:val="24"/>
            <w:szCs w:val="24"/>
          </w:rPr>
          <w:t xml:space="preserve"> </w:t>
        </w:r>
      </w:ins>
      <w:ins w:id="64" w:author="Min-Yang.Lee" w:date="2017-05-31T14:09:00Z">
        <w:r w:rsidR="00A6763C">
          <w:rPr>
            <w:rFonts w:ascii="Times New Roman" w:hAnsi="Times New Roman" w:cs="Times New Roman"/>
            <w:sz w:val="24"/>
            <w:szCs w:val="24"/>
          </w:rPr>
          <w:t xml:space="preserve">therefore </w:t>
        </w:r>
      </w:ins>
      <w:ins w:id="65" w:author="Min-Yang.Lee" w:date="2017-05-31T13:48:00Z">
        <w:r w:rsidRPr="00D679AB">
          <w:rPr>
            <w:rFonts w:ascii="Times New Roman" w:hAnsi="Times New Roman" w:cs="Times New Roman"/>
            <w:sz w:val="24"/>
            <w:szCs w:val="24"/>
          </w:rPr>
          <w:t xml:space="preserve">use a weighted Z-score method to combine these trials </w:t>
        </w:r>
        <w:r>
          <w:rPr>
            <w:rFonts w:ascii="Times New Roman" w:hAnsi="Times New Roman" w:cs="Times New Roman"/>
            <w:sz w:val="24"/>
            <w:szCs w:val="24"/>
          </w:rPr>
          <w:t>(</w:t>
        </w:r>
        <w:r w:rsidRPr="00D679AB">
          <w:rPr>
            <w:rFonts w:ascii="Times New Roman" w:hAnsi="Times New Roman" w:cs="Times New Roman"/>
            <w:sz w:val="24"/>
            <w:szCs w:val="24"/>
          </w:rPr>
          <w:t>Whitlock 2005).</w:t>
        </w:r>
      </w:ins>
    </w:p>
    <w:p w:rsidR="00A6763C" w:rsidRDefault="00A6763C" w:rsidP="00D679AB">
      <w:pPr>
        <w:spacing w:after="0" w:line="480" w:lineRule="auto"/>
        <w:rPr>
          <w:ins w:id="66" w:author="Min-Yang.Lee" w:date="2017-05-31T14:09:00Z"/>
          <w:rFonts w:ascii="Times New Roman" w:hAnsi="Times New Roman" w:cs="Times New Roman"/>
          <w:sz w:val="24"/>
          <w:szCs w:val="24"/>
        </w:rPr>
      </w:pPr>
    </w:p>
    <w:p w:rsidR="00D95C93" w:rsidRDefault="00D679AB" w:rsidP="00D679AB">
      <w:pPr>
        <w:spacing w:after="0" w:line="480" w:lineRule="auto"/>
        <w:rPr>
          <w:ins w:id="67" w:author="Min-Yang.Lee" w:date="2017-05-31T13:49:00Z"/>
          <w:rFonts w:ascii="Times New Roman" w:hAnsi="Times New Roman" w:cs="Times New Roman"/>
          <w:sz w:val="24"/>
          <w:szCs w:val="24"/>
        </w:rPr>
      </w:pPr>
      <w:ins w:id="68" w:author="Min-Yang.Lee" w:date="2017-05-31T13:49:00Z">
        <w:r>
          <w:rPr>
            <w:rFonts w:ascii="Times New Roman" w:hAnsi="Times New Roman" w:cs="Times New Roman"/>
            <w:sz w:val="24"/>
            <w:szCs w:val="24"/>
          </w:rPr>
          <w:t xml:space="preserve">Not built in yet: </w:t>
        </w:r>
      </w:ins>
      <w:ins w:id="69" w:author="Min-Yang.Lee" w:date="2017-05-31T13:28:00Z">
        <w:r w:rsidR="00143E92">
          <w:rPr>
            <w:rFonts w:ascii="Times New Roman" w:hAnsi="Times New Roman" w:cs="Times New Roman"/>
            <w:sz w:val="24"/>
            <w:szCs w:val="24"/>
          </w:rPr>
          <w:t xml:space="preserve">Supporting regressions for prices. </w:t>
        </w:r>
        <w:proofErr w:type="gramStart"/>
        <w:r w:rsidR="00143E92">
          <w:rPr>
            <w:rFonts w:ascii="Times New Roman" w:hAnsi="Times New Roman" w:cs="Times New Roman"/>
            <w:sz w:val="24"/>
            <w:szCs w:val="24"/>
          </w:rPr>
          <w:t>Supporting tables for costs.</w:t>
        </w:r>
        <w:proofErr w:type="gramEnd"/>
        <w:r w:rsidR="00143E92">
          <w:rPr>
            <w:rFonts w:ascii="Times New Roman" w:hAnsi="Times New Roman" w:cs="Times New Roman"/>
            <w:sz w:val="24"/>
            <w:szCs w:val="24"/>
          </w:rPr>
          <w:t xml:space="preserve"> </w:t>
        </w:r>
      </w:ins>
    </w:p>
    <w:p w:rsidR="00D679AB" w:rsidRDefault="00D679AB" w:rsidP="00D679AB">
      <w:pPr>
        <w:spacing w:after="0" w:line="480" w:lineRule="auto"/>
        <w:rPr>
          <w:rFonts w:ascii="Times New Roman" w:hAnsi="Times New Roman" w:cs="Times New Roman"/>
          <w:sz w:val="24"/>
          <w:szCs w:val="24"/>
        </w:rPr>
      </w:pPr>
    </w:p>
    <w:p w:rsidR="00D95C93" w:rsidRDefault="00D95C93" w:rsidP="00C0743B">
      <w:pPr>
        <w:spacing w:after="0" w:line="480" w:lineRule="auto"/>
        <w:rPr>
          <w:rFonts w:ascii="Times New Roman" w:hAnsi="Times New Roman" w:cs="Times New Roman"/>
          <w:b/>
          <w:sz w:val="24"/>
          <w:szCs w:val="24"/>
        </w:rPr>
      </w:pPr>
      <w:r>
        <w:rPr>
          <w:rFonts w:ascii="Times New Roman" w:hAnsi="Times New Roman" w:cs="Times New Roman"/>
          <w:b/>
          <w:sz w:val="24"/>
          <w:szCs w:val="24"/>
        </w:rPr>
        <w:t>Results</w:t>
      </w:r>
    </w:p>
    <w:p w:rsidR="00D95C93" w:rsidRPr="00D95C93" w:rsidRDefault="00D95C93" w:rsidP="00C0743B">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See outline</w:t>
      </w:r>
    </w:p>
    <w:p w:rsidR="00D95C93" w:rsidRPr="00D95C93" w:rsidRDefault="00D95C93" w:rsidP="00C0743B">
      <w:pPr>
        <w:spacing w:after="0" w:line="480" w:lineRule="auto"/>
        <w:rPr>
          <w:rFonts w:ascii="Times New Roman" w:hAnsi="Times New Roman" w:cs="Times New Roman"/>
          <w:b/>
          <w:sz w:val="24"/>
          <w:szCs w:val="24"/>
        </w:rPr>
      </w:pPr>
      <w:r>
        <w:rPr>
          <w:rFonts w:ascii="Times New Roman" w:hAnsi="Times New Roman" w:cs="Times New Roman"/>
          <w:b/>
          <w:sz w:val="24"/>
          <w:szCs w:val="24"/>
        </w:rPr>
        <w:t>Discussion</w:t>
      </w:r>
    </w:p>
    <w:p w:rsidR="00842A21" w:rsidRPr="00D95C93" w:rsidRDefault="00D95C93" w:rsidP="00C0743B">
      <w:pPr>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See outline</w:t>
      </w:r>
    </w:p>
    <w:p w:rsidR="00D95C93" w:rsidRDefault="00D95C93" w:rsidP="00C0743B">
      <w:pPr>
        <w:spacing w:after="0" w:line="480" w:lineRule="auto"/>
        <w:rPr>
          <w:rFonts w:ascii="Times New Roman" w:hAnsi="Times New Roman" w:cs="Times New Roman"/>
          <w:b/>
          <w:sz w:val="24"/>
          <w:szCs w:val="24"/>
        </w:rPr>
      </w:pPr>
    </w:p>
    <w:p w:rsidR="009459F4" w:rsidRPr="009459F4" w:rsidRDefault="009459F4" w:rsidP="009459F4">
      <w:pPr>
        <w:pStyle w:val="ListParagraph"/>
        <w:numPr>
          <w:ilvl w:val="0"/>
          <w:numId w:val="5"/>
        </w:numPr>
        <w:spacing w:after="0" w:line="480" w:lineRule="auto"/>
        <w:rPr>
          <w:rFonts w:ascii="Times New Roman" w:hAnsi="Times New Roman" w:cs="Times New Roman"/>
          <w:sz w:val="24"/>
          <w:szCs w:val="24"/>
        </w:rPr>
      </w:pPr>
      <w:r w:rsidRPr="009459F4">
        <w:rPr>
          <w:rFonts w:ascii="Times New Roman" w:hAnsi="Times New Roman" w:cs="Times New Roman"/>
          <w:sz w:val="24"/>
          <w:szCs w:val="24"/>
        </w:rPr>
        <w:t>Ecosystem based approaches are also being increasingly considered for fisheries management, and MSEs have subsequently included more environmental and climate forcing, multi-species interactions, and economic considerations (</w:t>
      </w:r>
      <w:proofErr w:type="spellStart"/>
      <w:r w:rsidRPr="009459F4">
        <w:rPr>
          <w:rFonts w:ascii="Times New Roman" w:hAnsi="Times New Roman" w:cs="Times New Roman"/>
          <w:sz w:val="24"/>
          <w:szCs w:val="24"/>
        </w:rPr>
        <w:t>Dichmont</w:t>
      </w:r>
      <w:proofErr w:type="spellEnd"/>
      <w:r w:rsidRPr="009459F4">
        <w:rPr>
          <w:rFonts w:ascii="Times New Roman" w:hAnsi="Times New Roman" w:cs="Times New Roman"/>
          <w:sz w:val="24"/>
          <w:szCs w:val="24"/>
        </w:rPr>
        <w:t xml:space="preserve"> et al., 2008; </w:t>
      </w:r>
      <w:proofErr w:type="spellStart"/>
      <w:r w:rsidRPr="009459F4">
        <w:rPr>
          <w:rFonts w:ascii="Times New Roman" w:hAnsi="Times New Roman" w:cs="Times New Roman"/>
          <w:sz w:val="24"/>
          <w:szCs w:val="24"/>
        </w:rPr>
        <w:t>A’mar</w:t>
      </w:r>
      <w:proofErr w:type="spellEnd"/>
      <w:r w:rsidRPr="009459F4">
        <w:rPr>
          <w:rFonts w:ascii="Times New Roman" w:hAnsi="Times New Roman" w:cs="Times New Roman"/>
          <w:sz w:val="24"/>
          <w:szCs w:val="24"/>
        </w:rPr>
        <w:t xml:space="preserve"> et al., 2010; Punt et al., 2014).  More specifically, explicit consideration of how </w:t>
      </w:r>
      <w:r w:rsidRPr="009459F4">
        <w:rPr>
          <w:rFonts w:ascii="Times New Roman" w:hAnsi="Times New Roman" w:cs="Times New Roman"/>
          <w:sz w:val="24"/>
          <w:szCs w:val="24"/>
        </w:rPr>
        <w:lastRenderedPageBreak/>
        <w:t>harvest control rules (HCR) for prey species (i.e., forage fish) affect predators has also been suggested (</w:t>
      </w:r>
      <w:proofErr w:type="spellStart"/>
      <w:r w:rsidRPr="009459F4">
        <w:rPr>
          <w:rFonts w:ascii="Times New Roman" w:hAnsi="Times New Roman" w:cs="Times New Roman"/>
          <w:sz w:val="24"/>
          <w:szCs w:val="24"/>
        </w:rPr>
        <w:t>Cury</w:t>
      </w:r>
      <w:proofErr w:type="spellEnd"/>
      <w:r w:rsidRPr="009459F4">
        <w:rPr>
          <w:rFonts w:ascii="Times New Roman" w:hAnsi="Times New Roman" w:cs="Times New Roman"/>
          <w:sz w:val="24"/>
          <w:szCs w:val="24"/>
        </w:rPr>
        <w:t xml:space="preserve"> et al., 2011; </w:t>
      </w:r>
      <w:proofErr w:type="spellStart"/>
      <w:r w:rsidRPr="009459F4">
        <w:rPr>
          <w:rFonts w:ascii="Times New Roman" w:hAnsi="Times New Roman" w:cs="Times New Roman"/>
          <w:sz w:val="24"/>
          <w:szCs w:val="24"/>
        </w:rPr>
        <w:t>Pikitch</w:t>
      </w:r>
      <w:proofErr w:type="spellEnd"/>
      <w:r w:rsidRPr="009459F4">
        <w:rPr>
          <w:rFonts w:ascii="Times New Roman" w:hAnsi="Times New Roman" w:cs="Times New Roman"/>
          <w:sz w:val="24"/>
          <w:szCs w:val="24"/>
        </w:rPr>
        <w:t xml:space="preserve"> et al., 2012; ADD </w:t>
      </w:r>
      <w:proofErr w:type="spellStart"/>
      <w:r w:rsidRPr="009459F4">
        <w:rPr>
          <w:rFonts w:ascii="Times New Roman" w:hAnsi="Times New Roman" w:cs="Times New Roman"/>
          <w:sz w:val="24"/>
          <w:szCs w:val="24"/>
        </w:rPr>
        <w:t>Hilborn</w:t>
      </w:r>
      <w:proofErr w:type="spellEnd"/>
      <w:r w:rsidRPr="009459F4">
        <w:rPr>
          <w:rFonts w:ascii="Times New Roman" w:hAnsi="Times New Roman" w:cs="Times New Roman"/>
          <w:sz w:val="24"/>
          <w:szCs w:val="24"/>
        </w:rPr>
        <w:t xml:space="preserve"> rebuttal as relevant).</w:t>
      </w:r>
    </w:p>
    <w:p w:rsidR="009459F4" w:rsidRDefault="009459F4" w:rsidP="00C0743B">
      <w:pPr>
        <w:spacing w:after="0" w:line="480" w:lineRule="auto"/>
        <w:rPr>
          <w:rFonts w:ascii="Times New Roman" w:hAnsi="Times New Roman" w:cs="Times New Roman"/>
          <w:sz w:val="24"/>
          <w:szCs w:val="24"/>
        </w:rPr>
      </w:pPr>
    </w:p>
    <w:p w:rsidR="009459F4" w:rsidRPr="009459F4" w:rsidRDefault="009459F4" w:rsidP="009459F4">
      <w:pPr>
        <w:pStyle w:val="ListParagraph"/>
        <w:numPr>
          <w:ilvl w:val="0"/>
          <w:numId w:val="5"/>
        </w:numPr>
        <w:spacing w:after="0" w:line="480" w:lineRule="auto"/>
        <w:rPr>
          <w:rFonts w:ascii="Times New Roman" w:hAnsi="Times New Roman" w:cs="Times New Roman"/>
          <w:b/>
          <w:sz w:val="24"/>
          <w:szCs w:val="24"/>
        </w:rPr>
        <w:sectPr w:rsidR="009459F4" w:rsidRPr="009459F4" w:rsidSect="0060691E">
          <w:pgSz w:w="12240" w:h="15840"/>
          <w:pgMar w:top="1440" w:right="1440" w:bottom="1440" w:left="1440" w:header="720" w:footer="720" w:gutter="0"/>
          <w:lnNumType w:countBy="1" w:restart="continuous"/>
          <w:cols w:space="720"/>
          <w:docGrid w:linePitch="360"/>
        </w:sectPr>
      </w:pPr>
      <w:r w:rsidRPr="009459F4">
        <w:rPr>
          <w:rFonts w:ascii="Times New Roman" w:hAnsi="Times New Roman" w:cs="Times New Roman"/>
          <w:sz w:val="24"/>
          <w:szCs w:val="24"/>
        </w:rPr>
        <w:t xml:space="preserve">Fishery management must, among other things, incorporate multiple objectives, promote legitimacy by reflecting accepted norms, and have low and equitably distributed transactions costs (Hanna, 1999).  User participation in decision-making is a way to increase regulatory legitimacy, although the right amount of user participation requires balancing of costs and benefits (Hanna, 1995). The MSE also included a stakeholder process that solicited goals, objectives, and information from any interested member of the public.  User participation can be a double-edged sword: meetings typically attract participants with the most extreme views (Osborne et al., 2000; Turner and </w:t>
      </w:r>
      <w:proofErr w:type="spellStart"/>
      <w:r w:rsidRPr="009459F4">
        <w:rPr>
          <w:rFonts w:ascii="Times New Roman" w:hAnsi="Times New Roman" w:cs="Times New Roman"/>
          <w:sz w:val="24"/>
          <w:szCs w:val="24"/>
        </w:rPr>
        <w:t>Weninger</w:t>
      </w:r>
      <w:proofErr w:type="spellEnd"/>
      <w:r w:rsidRPr="009459F4">
        <w:rPr>
          <w:rFonts w:ascii="Times New Roman" w:hAnsi="Times New Roman" w:cs="Times New Roman"/>
          <w:sz w:val="24"/>
          <w:szCs w:val="24"/>
        </w:rPr>
        <w:t>, 2005).</w:t>
      </w:r>
    </w:p>
    <w:p w:rsidR="00842A21" w:rsidRDefault="00D95C93" w:rsidP="00C0743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82349B" w:rsidRDefault="0082349B" w:rsidP="00D95C93">
      <w:pPr>
        <w:spacing w:after="0" w:line="480" w:lineRule="auto"/>
        <w:ind w:left="720" w:hanging="720"/>
        <w:rPr>
          <w:ins w:id="70" w:author="Min-Yang.Lee" w:date="2017-05-31T14:29:00Z"/>
          <w:rFonts w:ascii="Times New Roman" w:hAnsi="Times New Roman" w:cs="Times New Roman"/>
          <w:sz w:val="24"/>
          <w:szCs w:val="24"/>
        </w:rPr>
      </w:pPr>
      <w:proofErr w:type="spellStart"/>
      <w:r>
        <w:rPr>
          <w:rFonts w:ascii="Times New Roman" w:hAnsi="Times New Roman" w:cs="Times New Roman"/>
          <w:sz w:val="24"/>
          <w:szCs w:val="24"/>
        </w:rPr>
        <w:t>A’mar</w:t>
      </w:r>
      <w:proofErr w:type="spellEnd"/>
      <w:r>
        <w:rPr>
          <w:rFonts w:ascii="Times New Roman" w:hAnsi="Times New Roman" w:cs="Times New Roman"/>
          <w:sz w:val="24"/>
          <w:szCs w:val="24"/>
        </w:rPr>
        <w:t>, Z.T., Punt, A.E., Dorn, M.W.  2010.  Incorporating ecosystem forcing through predation into a management strategy evaluation for the Gulf of Alaska walleye Pollock fishery.  Fisheries Research 102: 98-114.</w:t>
      </w:r>
    </w:p>
    <w:p w:rsidR="006D04F2" w:rsidRDefault="006D04F2" w:rsidP="006D04F2">
      <w:pPr>
        <w:spacing w:after="0" w:line="480" w:lineRule="auto"/>
        <w:ind w:left="720" w:hanging="720"/>
        <w:rPr>
          <w:rFonts w:ascii="Times New Roman" w:hAnsi="Times New Roman" w:cs="Times New Roman"/>
          <w:sz w:val="24"/>
          <w:szCs w:val="24"/>
        </w:rPr>
      </w:pPr>
      <w:ins w:id="71" w:author="Min-Yang.Lee" w:date="2017-05-31T14:29:00Z">
        <w:r w:rsidRPr="006D04F2">
          <w:rPr>
            <w:rFonts w:ascii="Times New Roman" w:hAnsi="Times New Roman" w:cs="Times New Roman"/>
            <w:sz w:val="24"/>
            <w:szCs w:val="24"/>
          </w:rPr>
          <w:t xml:space="preserve">Brown, G., Berger, B., and </w:t>
        </w:r>
        <w:proofErr w:type="spellStart"/>
        <w:r w:rsidRPr="006D04F2">
          <w:rPr>
            <w:rFonts w:ascii="Times New Roman" w:hAnsi="Times New Roman" w:cs="Times New Roman"/>
            <w:sz w:val="24"/>
            <w:szCs w:val="24"/>
          </w:rPr>
          <w:t>Ikiara</w:t>
        </w:r>
        <w:proofErr w:type="spellEnd"/>
        <w:r w:rsidRPr="006D04F2">
          <w:rPr>
            <w:rFonts w:ascii="Times New Roman" w:hAnsi="Times New Roman" w:cs="Times New Roman"/>
            <w:sz w:val="24"/>
            <w:szCs w:val="24"/>
          </w:rPr>
          <w:t xml:space="preserve">, M. 2005. </w:t>
        </w:r>
        <w:proofErr w:type="gramStart"/>
        <w:r w:rsidRPr="006D04F2">
          <w:rPr>
            <w:rFonts w:ascii="Times New Roman" w:hAnsi="Times New Roman" w:cs="Times New Roman"/>
            <w:sz w:val="24"/>
            <w:szCs w:val="24"/>
          </w:rPr>
          <w:t>A predator-prey model with an application to Lake Victoria</w:t>
        </w:r>
        <w:r>
          <w:rPr>
            <w:rFonts w:ascii="Times New Roman" w:hAnsi="Times New Roman" w:cs="Times New Roman"/>
            <w:sz w:val="24"/>
            <w:szCs w:val="24"/>
          </w:rPr>
          <w:t xml:space="preserve"> </w:t>
        </w:r>
        <w:r w:rsidRPr="006D04F2">
          <w:rPr>
            <w:rFonts w:ascii="Times New Roman" w:hAnsi="Times New Roman" w:cs="Times New Roman"/>
            <w:sz w:val="24"/>
            <w:szCs w:val="24"/>
          </w:rPr>
          <w:t>fisheries.</w:t>
        </w:r>
        <w:proofErr w:type="gramEnd"/>
        <w:r w:rsidRPr="006D04F2">
          <w:rPr>
            <w:rFonts w:ascii="Times New Roman" w:hAnsi="Times New Roman" w:cs="Times New Roman"/>
            <w:sz w:val="24"/>
            <w:szCs w:val="24"/>
          </w:rPr>
          <w:t xml:space="preserve"> Marine Resource Economics 20(3): 221–247.</w:t>
        </w:r>
      </w:ins>
    </w:p>
    <w:p w:rsidR="001A7A2A" w:rsidRDefault="001A7A2A" w:rsidP="00D95C9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Butterworth, D.S.  2007.  Why </w:t>
      </w:r>
      <w:proofErr w:type="gramStart"/>
      <w:r>
        <w:rPr>
          <w:rFonts w:ascii="Times New Roman" w:hAnsi="Times New Roman" w:cs="Times New Roman"/>
          <w:sz w:val="24"/>
          <w:szCs w:val="24"/>
        </w:rPr>
        <w:t>a management procedure</w:t>
      </w:r>
      <w:proofErr w:type="gramEnd"/>
      <w:r>
        <w:rPr>
          <w:rFonts w:ascii="Times New Roman" w:hAnsi="Times New Roman" w:cs="Times New Roman"/>
          <w:sz w:val="24"/>
          <w:szCs w:val="24"/>
        </w:rPr>
        <w:t xml:space="preserve"> approach? </w:t>
      </w:r>
      <w:proofErr w:type="gramStart"/>
      <w:r>
        <w:rPr>
          <w:rFonts w:ascii="Times New Roman" w:hAnsi="Times New Roman" w:cs="Times New Roman"/>
          <w:sz w:val="24"/>
          <w:szCs w:val="24"/>
        </w:rPr>
        <w:t>Some positives and negatives.</w:t>
      </w:r>
      <w:proofErr w:type="gramEnd"/>
      <w:r>
        <w:rPr>
          <w:rFonts w:ascii="Times New Roman" w:hAnsi="Times New Roman" w:cs="Times New Roman"/>
          <w:sz w:val="24"/>
          <w:szCs w:val="24"/>
        </w:rPr>
        <w:t xml:space="preserve">  ICES Journal of Marine Science 64: 613-617.</w:t>
      </w:r>
    </w:p>
    <w:p w:rsidR="00262569" w:rsidRDefault="00262569" w:rsidP="00D95C93">
      <w:pPr>
        <w:spacing w:after="0" w:line="480" w:lineRule="auto"/>
        <w:ind w:left="720" w:hanging="720"/>
        <w:rPr>
          <w:rFonts w:ascii="Times New Roman" w:hAnsi="Times New Roman" w:cs="Times New Roman"/>
          <w:sz w:val="24"/>
          <w:szCs w:val="24"/>
        </w:rPr>
      </w:pPr>
      <w:del w:id="72" w:author="Jonathan.Deroba" w:date="2017-11-03T14:42:00Z">
        <w:r w:rsidDel="00F311D0">
          <w:rPr>
            <w:rFonts w:ascii="Times New Roman" w:hAnsi="Times New Roman" w:cs="Times New Roman"/>
            <w:sz w:val="24"/>
            <w:szCs w:val="24"/>
          </w:rPr>
          <w:delText>Cox, S.P., and Kronlund, A.R.  2008.  Practical stakeholder-driven harvest policies for groundfish fisheries in British Columbia, Canada.  Fisheries Research 94: 224-237.</w:delText>
        </w:r>
      </w:del>
    </w:p>
    <w:p w:rsidR="0082349B" w:rsidRDefault="0082349B" w:rsidP="0082349B">
      <w:pPr>
        <w:spacing w:after="0"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Cury</w:t>
      </w:r>
      <w:proofErr w:type="spellEnd"/>
      <w:r>
        <w:rPr>
          <w:rFonts w:ascii="Times New Roman" w:hAnsi="Times New Roman" w:cs="Times New Roman"/>
          <w:sz w:val="24"/>
          <w:szCs w:val="24"/>
        </w:rPr>
        <w:t xml:space="preserve">, P.M., Boyd, I.L., </w:t>
      </w:r>
      <w:proofErr w:type="spellStart"/>
      <w:r>
        <w:rPr>
          <w:rFonts w:ascii="Times New Roman" w:hAnsi="Times New Roman" w:cs="Times New Roman"/>
          <w:sz w:val="24"/>
          <w:szCs w:val="24"/>
        </w:rPr>
        <w:t>Bonhommeau</w:t>
      </w:r>
      <w:proofErr w:type="spellEnd"/>
      <w:r>
        <w:rPr>
          <w:rFonts w:ascii="Times New Roman" w:hAnsi="Times New Roman" w:cs="Times New Roman"/>
          <w:sz w:val="24"/>
          <w:szCs w:val="24"/>
        </w:rPr>
        <w:t>, S., Anker-</w:t>
      </w:r>
      <w:proofErr w:type="spellStart"/>
      <w:r>
        <w:rPr>
          <w:rFonts w:ascii="Times New Roman" w:hAnsi="Times New Roman" w:cs="Times New Roman"/>
          <w:sz w:val="24"/>
          <w:szCs w:val="24"/>
        </w:rPr>
        <w:t>Nilssen</w:t>
      </w:r>
      <w:proofErr w:type="spellEnd"/>
      <w:r>
        <w:rPr>
          <w:rFonts w:ascii="Times New Roman" w:hAnsi="Times New Roman" w:cs="Times New Roman"/>
          <w:sz w:val="24"/>
          <w:szCs w:val="24"/>
        </w:rPr>
        <w:t xml:space="preserve">, T., Crawford, R.J.M., Furness, R.W., Mills, J.A., Murphy, E.J., </w:t>
      </w:r>
      <w:proofErr w:type="spellStart"/>
      <w:r>
        <w:rPr>
          <w:rFonts w:ascii="Times New Roman" w:hAnsi="Times New Roman" w:cs="Times New Roman"/>
          <w:sz w:val="24"/>
          <w:szCs w:val="24"/>
        </w:rPr>
        <w:t>Österblom</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Paleczny</w:t>
      </w:r>
      <w:proofErr w:type="spellEnd"/>
      <w:r>
        <w:rPr>
          <w:rFonts w:ascii="Times New Roman" w:hAnsi="Times New Roman" w:cs="Times New Roman"/>
          <w:sz w:val="24"/>
          <w:szCs w:val="24"/>
        </w:rPr>
        <w:t xml:space="preserve">, M., Piatt, J.F., Roux, J-P., Shannon, L., </w:t>
      </w:r>
      <w:proofErr w:type="spellStart"/>
      <w:r>
        <w:rPr>
          <w:rFonts w:ascii="Times New Roman" w:hAnsi="Times New Roman" w:cs="Times New Roman"/>
          <w:sz w:val="24"/>
          <w:szCs w:val="24"/>
        </w:rPr>
        <w:t>Sydeman</w:t>
      </w:r>
      <w:proofErr w:type="spellEnd"/>
      <w:r>
        <w:rPr>
          <w:rFonts w:ascii="Times New Roman" w:hAnsi="Times New Roman" w:cs="Times New Roman"/>
          <w:sz w:val="24"/>
          <w:szCs w:val="24"/>
        </w:rPr>
        <w:t>, W.J.</w:t>
      </w:r>
      <w:proofErr w:type="gramEnd"/>
      <w:r>
        <w:rPr>
          <w:rFonts w:ascii="Times New Roman" w:hAnsi="Times New Roman" w:cs="Times New Roman"/>
          <w:sz w:val="24"/>
          <w:szCs w:val="24"/>
        </w:rPr>
        <w:t xml:space="preserve">  2011.  Global seabird response to forage fish depletion – One-third for the birds.  Science 334: 1703-1706.</w:t>
      </w:r>
    </w:p>
    <w:p w:rsidR="00F37914" w:rsidRDefault="00F37914" w:rsidP="0082349B">
      <w:pPr>
        <w:spacing w:after="0" w:line="480" w:lineRule="auto"/>
        <w:ind w:left="720" w:hanging="720"/>
        <w:rPr>
          <w:ins w:id="73" w:author="Min-Yang.Lee" w:date="2017-05-31T14:29:00Z"/>
          <w:rFonts w:ascii="Times New Roman" w:hAnsi="Times New Roman" w:cs="Times New Roman"/>
          <w:sz w:val="24"/>
          <w:szCs w:val="24"/>
        </w:rPr>
      </w:pPr>
      <w:proofErr w:type="spellStart"/>
      <w:r>
        <w:rPr>
          <w:rFonts w:ascii="Times New Roman" w:hAnsi="Times New Roman" w:cs="Times New Roman"/>
          <w:sz w:val="24"/>
          <w:szCs w:val="24"/>
        </w:rPr>
        <w:t>Dichmont</w:t>
      </w:r>
      <w:proofErr w:type="spellEnd"/>
      <w:r>
        <w:rPr>
          <w:rFonts w:ascii="Times New Roman" w:hAnsi="Times New Roman" w:cs="Times New Roman"/>
          <w:sz w:val="24"/>
          <w:szCs w:val="24"/>
        </w:rPr>
        <w:t xml:space="preserve">, C.M., Deng, A., Punt, A.E., Ellis, N., </w:t>
      </w:r>
      <w:proofErr w:type="spellStart"/>
      <w:r>
        <w:rPr>
          <w:rFonts w:ascii="Times New Roman" w:hAnsi="Times New Roman" w:cs="Times New Roman"/>
          <w:sz w:val="24"/>
          <w:szCs w:val="24"/>
        </w:rPr>
        <w:t>Venables</w:t>
      </w:r>
      <w:proofErr w:type="spellEnd"/>
      <w:r>
        <w:rPr>
          <w:rFonts w:ascii="Times New Roman" w:hAnsi="Times New Roman" w:cs="Times New Roman"/>
          <w:sz w:val="24"/>
          <w:szCs w:val="24"/>
        </w:rPr>
        <w:t xml:space="preserve">, W.N., </w:t>
      </w:r>
      <w:proofErr w:type="spellStart"/>
      <w:r>
        <w:rPr>
          <w:rFonts w:ascii="Times New Roman" w:hAnsi="Times New Roman" w:cs="Times New Roman"/>
          <w:sz w:val="24"/>
          <w:szCs w:val="24"/>
        </w:rPr>
        <w:t>Kompas</w:t>
      </w:r>
      <w:proofErr w:type="spellEnd"/>
      <w:r>
        <w:rPr>
          <w:rFonts w:ascii="Times New Roman" w:hAnsi="Times New Roman" w:cs="Times New Roman"/>
          <w:sz w:val="24"/>
          <w:szCs w:val="24"/>
        </w:rPr>
        <w:t xml:space="preserve">, T., Ye, Y., Zhou, S., Bishop, J.  2008.  </w:t>
      </w:r>
      <w:proofErr w:type="gramStart"/>
      <w:r>
        <w:rPr>
          <w:rFonts w:ascii="Times New Roman" w:hAnsi="Times New Roman" w:cs="Times New Roman"/>
          <w:sz w:val="24"/>
          <w:szCs w:val="24"/>
        </w:rPr>
        <w:t>Beyond</w:t>
      </w:r>
      <w:proofErr w:type="gramEnd"/>
      <w:r>
        <w:rPr>
          <w:rFonts w:ascii="Times New Roman" w:hAnsi="Times New Roman" w:cs="Times New Roman"/>
          <w:sz w:val="24"/>
          <w:szCs w:val="24"/>
        </w:rPr>
        <w:t xml:space="preserve"> biological performance measures in management strategy evaluation: bringing in economics and the effects of trawling on the benthos.  Fisheries Research 94: 238-250.</w:t>
      </w:r>
    </w:p>
    <w:p w:rsidR="00B80DA7" w:rsidRDefault="00B80DA7" w:rsidP="00B80DA7">
      <w:pPr>
        <w:spacing w:after="0" w:line="480" w:lineRule="auto"/>
        <w:ind w:left="720" w:hanging="720"/>
        <w:rPr>
          <w:ins w:id="74" w:author="Min-Yang.Lee" w:date="2017-05-31T14:17:00Z"/>
          <w:rFonts w:ascii="Times New Roman" w:hAnsi="Times New Roman" w:cs="Times New Roman"/>
          <w:sz w:val="24"/>
          <w:szCs w:val="24"/>
        </w:rPr>
      </w:pPr>
      <w:ins w:id="75" w:author="Min-Yang.Lee" w:date="2017-05-31T14:29:00Z">
        <w:r w:rsidRPr="00B80DA7">
          <w:rPr>
            <w:rFonts w:ascii="Times New Roman" w:hAnsi="Times New Roman" w:cs="Times New Roman"/>
            <w:sz w:val="24"/>
            <w:szCs w:val="24"/>
          </w:rPr>
          <w:t xml:space="preserve">Dickey, D.A. and Fuller, W.A. 1979. </w:t>
        </w:r>
        <w:proofErr w:type="gramStart"/>
        <w:r w:rsidRPr="00B80DA7">
          <w:rPr>
            <w:rFonts w:ascii="Times New Roman" w:hAnsi="Times New Roman" w:cs="Times New Roman"/>
            <w:sz w:val="24"/>
            <w:szCs w:val="24"/>
          </w:rPr>
          <w:t>Distribution of the estimators for autoregressive time series with a unit</w:t>
        </w:r>
        <w:r>
          <w:rPr>
            <w:rFonts w:ascii="Times New Roman" w:hAnsi="Times New Roman" w:cs="Times New Roman"/>
            <w:sz w:val="24"/>
            <w:szCs w:val="24"/>
          </w:rPr>
          <w:t xml:space="preserve"> </w:t>
        </w:r>
        <w:r w:rsidRPr="00B80DA7">
          <w:rPr>
            <w:rFonts w:ascii="Times New Roman" w:hAnsi="Times New Roman" w:cs="Times New Roman"/>
            <w:sz w:val="24"/>
            <w:szCs w:val="24"/>
          </w:rPr>
          <w:t>root.</w:t>
        </w:r>
        <w:proofErr w:type="gramEnd"/>
        <w:r w:rsidRPr="00B80DA7">
          <w:rPr>
            <w:rFonts w:ascii="Times New Roman" w:hAnsi="Times New Roman" w:cs="Times New Roman"/>
            <w:sz w:val="24"/>
            <w:szCs w:val="24"/>
          </w:rPr>
          <w:t xml:space="preserve"> Journal of the American statistical association 74: 427–431.</w:t>
        </w:r>
      </w:ins>
    </w:p>
    <w:p w:rsidR="001866B8" w:rsidRDefault="001866B8" w:rsidP="001866B8">
      <w:pPr>
        <w:spacing w:after="0" w:line="480" w:lineRule="auto"/>
        <w:ind w:left="720" w:hanging="720"/>
        <w:rPr>
          <w:ins w:id="76" w:author="Min-Yang.Lee" w:date="2017-05-31T14:18:00Z"/>
          <w:rFonts w:ascii="Times New Roman" w:hAnsi="Times New Roman" w:cs="Times New Roman"/>
          <w:sz w:val="24"/>
          <w:szCs w:val="24"/>
        </w:rPr>
      </w:pPr>
      <w:ins w:id="77" w:author="Min-Yang.Lee" w:date="2017-05-31T14:17:00Z">
        <w:r w:rsidRPr="001866B8">
          <w:rPr>
            <w:rFonts w:ascii="Times New Roman" w:hAnsi="Times New Roman" w:cs="Times New Roman"/>
            <w:sz w:val="24"/>
            <w:szCs w:val="24"/>
          </w:rPr>
          <w:t xml:space="preserve">Edwards, S.F., Link, J.S., and </w:t>
        </w:r>
        <w:proofErr w:type="spellStart"/>
        <w:r w:rsidRPr="001866B8">
          <w:rPr>
            <w:rFonts w:ascii="Times New Roman" w:hAnsi="Times New Roman" w:cs="Times New Roman"/>
            <w:sz w:val="24"/>
            <w:szCs w:val="24"/>
          </w:rPr>
          <w:t>Rountree</w:t>
        </w:r>
        <w:proofErr w:type="spellEnd"/>
        <w:r w:rsidRPr="001866B8">
          <w:rPr>
            <w:rFonts w:ascii="Times New Roman" w:hAnsi="Times New Roman" w:cs="Times New Roman"/>
            <w:sz w:val="24"/>
            <w:szCs w:val="24"/>
          </w:rPr>
          <w:t xml:space="preserve">, B.P. 2004. </w:t>
        </w:r>
        <w:proofErr w:type="gramStart"/>
        <w:r w:rsidRPr="001866B8">
          <w:rPr>
            <w:rFonts w:ascii="Times New Roman" w:hAnsi="Times New Roman" w:cs="Times New Roman"/>
            <w:sz w:val="24"/>
            <w:szCs w:val="24"/>
          </w:rPr>
          <w:t xml:space="preserve">Portfolio </w:t>
        </w:r>
      </w:ins>
      <w:ins w:id="78" w:author="Min-Yang.Lee" w:date="2017-05-31T14:22:00Z">
        <w:r w:rsidR="004441DD">
          <w:rPr>
            <w:rFonts w:ascii="Times New Roman" w:hAnsi="Times New Roman" w:cs="Times New Roman"/>
            <w:sz w:val="24"/>
            <w:szCs w:val="24"/>
          </w:rPr>
          <w:t>m</w:t>
        </w:r>
      </w:ins>
      <w:ins w:id="79" w:author="Min-Yang.Lee" w:date="2017-05-31T14:17:00Z">
        <w:r w:rsidRPr="001866B8">
          <w:rPr>
            <w:rFonts w:ascii="Times New Roman" w:hAnsi="Times New Roman" w:cs="Times New Roman"/>
            <w:sz w:val="24"/>
            <w:szCs w:val="24"/>
          </w:rPr>
          <w:t xml:space="preserve">anagement of </w:t>
        </w:r>
      </w:ins>
      <w:ins w:id="80" w:author="Min-Yang.Lee" w:date="2017-05-31T14:22:00Z">
        <w:r w:rsidR="004441DD">
          <w:rPr>
            <w:rFonts w:ascii="Times New Roman" w:hAnsi="Times New Roman" w:cs="Times New Roman"/>
            <w:sz w:val="24"/>
            <w:szCs w:val="24"/>
          </w:rPr>
          <w:t>w</w:t>
        </w:r>
      </w:ins>
      <w:ins w:id="81" w:author="Min-Yang.Lee" w:date="2017-05-31T14:17:00Z">
        <w:r w:rsidRPr="001866B8">
          <w:rPr>
            <w:rFonts w:ascii="Times New Roman" w:hAnsi="Times New Roman" w:cs="Times New Roman"/>
            <w:sz w:val="24"/>
            <w:szCs w:val="24"/>
          </w:rPr>
          <w:t xml:space="preserve">ild </w:t>
        </w:r>
      </w:ins>
      <w:ins w:id="82" w:author="Min-Yang.Lee" w:date="2017-05-31T14:22:00Z">
        <w:r w:rsidR="004441DD">
          <w:rPr>
            <w:rFonts w:ascii="Times New Roman" w:hAnsi="Times New Roman" w:cs="Times New Roman"/>
            <w:sz w:val="24"/>
            <w:szCs w:val="24"/>
          </w:rPr>
          <w:t>f</w:t>
        </w:r>
      </w:ins>
      <w:ins w:id="83" w:author="Min-Yang.Lee" w:date="2017-05-31T14:17:00Z">
        <w:r w:rsidRPr="001866B8">
          <w:rPr>
            <w:rFonts w:ascii="Times New Roman" w:hAnsi="Times New Roman" w:cs="Times New Roman"/>
            <w:sz w:val="24"/>
            <w:szCs w:val="24"/>
          </w:rPr>
          <w:t xml:space="preserve">ish </w:t>
        </w:r>
      </w:ins>
      <w:ins w:id="84" w:author="Min-Yang.Lee" w:date="2017-05-31T14:23:00Z">
        <w:r w:rsidR="004441DD">
          <w:rPr>
            <w:rFonts w:ascii="Times New Roman" w:hAnsi="Times New Roman" w:cs="Times New Roman"/>
            <w:sz w:val="24"/>
            <w:szCs w:val="24"/>
          </w:rPr>
          <w:t>s</w:t>
        </w:r>
      </w:ins>
      <w:ins w:id="85" w:author="Min-Yang.Lee" w:date="2017-05-31T14:17:00Z">
        <w:r w:rsidRPr="001866B8">
          <w:rPr>
            <w:rFonts w:ascii="Times New Roman" w:hAnsi="Times New Roman" w:cs="Times New Roman"/>
            <w:sz w:val="24"/>
            <w:szCs w:val="24"/>
          </w:rPr>
          <w:t>tocks.</w:t>
        </w:r>
        <w:proofErr w:type="gramEnd"/>
        <w:r w:rsidRPr="001866B8">
          <w:rPr>
            <w:rFonts w:ascii="Times New Roman" w:hAnsi="Times New Roman" w:cs="Times New Roman"/>
            <w:sz w:val="24"/>
            <w:szCs w:val="24"/>
          </w:rPr>
          <w:t xml:space="preserve"> Ecological</w:t>
        </w:r>
        <w:r>
          <w:rPr>
            <w:rFonts w:ascii="Times New Roman" w:hAnsi="Times New Roman" w:cs="Times New Roman"/>
            <w:sz w:val="24"/>
            <w:szCs w:val="24"/>
          </w:rPr>
          <w:t xml:space="preserve"> </w:t>
        </w:r>
        <w:r w:rsidRPr="001866B8">
          <w:rPr>
            <w:rFonts w:ascii="Times New Roman" w:hAnsi="Times New Roman" w:cs="Times New Roman"/>
            <w:sz w:val="24"/>
            <w:szCs w:val="24"/>
          </w:rPr>
          <w:t>Economics 49: 317–329.</w:t>
        </w:r>
      </w:ins>
    </w:p>
    <w:p w:rsidR="001866B8" w:rsidRDefault="001866B8" w:rsidP="001866B8">
      <w:pPr>
        <w:spacing w:after="0" w:line="480" w:lineRule="auto"/>
        <w:ind w:left="720" w:hanging="720"/>
        <w:rPr>
          <w:ins w:id="86" w:author="Min-Yang.Lee" w:date="2017-05-31T14:18:00Z"/>
          <w:rFonts w:ascii="Times New Roman" w:hAnsi="Times New Roman" w:cs="Times New Roman"/>
          <w:sz w:val="24"/>
          <w:szCs w:val="24"/>
        </w:rPr>
      </w:pPr>
      <w:proofErr w:type="spellStart"/>
      <w:ins w:id="87" w:author="Min-Yang.Lee" w:date="2017-05-31T14:18:00Z">
        <w:r w:rsidRPr="001866B8">
          <w:rPr>
            <w:rFonts w:ascii="Times New Roman" w:hAnsi="Times New Roman" w:cs="Times New Roman"/>
            <w:sz w:val="24"/>
            <w:szCs w:val="24"/>
          </w:rPr>
          <w:lastRenderedPageBreak/>
          <w:t>Flaaten</w:t>
        </w:r>
        <w:proofErr w:type="spellEnd"/>
        <w:r w:rsidRPr="001866B8">
          <w:rPr>
            <w:rFonts w:ascii="Times New Roman" w:hAnsi="Times New Roman" w:cs="Times New Roman"/>
            <w:sz w:val="24"/>
            <w:szCs w:val="24"/>
          </w:rPr>
          <w:t xml:space="preserve">, O. and </w:t>
        </w:r>
        <w:proofErr w:type="spellStart"/>
        <w:r w:rsidRPr="001866B8">
          <w:rPr>
            <w:rFonts w:ascii="Times New Roman" w:hAnsi="Times New Roman" w:cs="Times New Roman"/>
            <w:sz w:val="24"/>
            <w:szCs w:val="24"/>
          </w:rPr>
          <w:t>Stollery</w:t>
        </w:r>
        <w:proofErr w:type="spellEnd"/>
        <w:r w:rsidRPr="001866B8">
          <w:rPr>
            <w:rFonts w:ascii="Times New Roman" w:hAnsi="Times New Roman" w:cs="Times New Roman"/>
            <w:sz w:val="24"/>
            <w:szCs w:val="24"/>
          </w:rPr>
          <w:t xml:space="preserve">, K. 1996. </w:t>
        </w:r>
        <w:proofErr w:type="gramStart"/>
        <w:r w:rsidRPr="001866B8">
          <w:rPr>
            <w:rFonts w:ascii="Times New Roman" w:hAnsi="Times New Roman" w:cs="Times New Roman"/>
            <w:sz w:val="24"/>
            <w:szCs w:val="24"/>
          </w:rPr>
          <w:t>The economic costs of biological predation.</w:t>
        </w:r>
        <w:proofErr w:type="gramEnd"/>
        <w:r w:rsidRPr="001866B8">
          <w:rPr>
            <w:rFonts w:ascii="Times New Roman" w:hAnsi="Times New Roman" w:cs="Times New Roman"/>
            <w:sz w:val="24"/>
            <w:szCs w:val="24"/>
          </w:rPr>
          <w:t xml:space="preserve"> </w:t>
        </w:r>
        <w:proofErr w:type="gramStart"/>
        <w:r w:rsidRPr="001866B8">
          <w:rPr>
            <w:rFonts w:ascii="Times New Roman" w:hAnsi="Times New Roman" w:cs="Times New Roman"/>
            <w:sz w:val="24"/>
            <w:szCs w:val="24"/>
          </w:rPr>
          <w:t>Environmental and Resource</w:t>
        </w:r>
        <w:r>
          <w:rPr>
            <w:rFonts w:ascii="Times New Roman" w:hAnsi="Times New Roman" w:cs="Times New Roman"/>
            <w:sz w:val="24"/>
            <w:szCs w:val="24"/>
          </w:rPr>
          <w:t xml:space="preserve"> </w:t>
        </w:r>
        <w:r w:rsidRPr="001866B8">
          <w:rPr>
            <w:rFonts w:ascii="Times New Roman" w:hAnsi="Times New Roman" w:cs="Times New Roman"/>
            <w:sz w:val="24"/>
            <w:szCs w:val="24"/>
          </w:rPr>
          <w:t>Economics 8: 75–95.</w:t>
        </w:r>
        <w:proofErr w:type="gramEnd"/>
      </w:ins>
    </w:p>
    <w:p w:rsidR="001866B8" w:rsidRDefault="001866B8" w:rsidP="001866B8">
      <w:pPr>
        <w:spacing w:after="0" w:line="480" w:lineRule="auto"/>
        <w:ind w:left="720" w:hanging="720"/>
        <w:rPr>
          <w:ins w:id="88" w:author="Min-Yang.Lee" w:date="2017-05-31T13:49:00Z"/>
          <w:rFonts w:ascii="Times New Roman" w:hAnsi="Times New Roman" w:cs="Times New Roman"/>
          <w:sz w:val="24"/>
          <w:szCs w:val="24"/>
        </w:rPr>
      </w:pPr>
      <w:proofErr w:type="spellStart"/>
      <w:ins w:id="89" w:author="Min-Yang.Lee" w:date="2017-05-31T14:18:00Z">
        <w:r w:rsidRPr="001866B8">
          <w:rPr>
            <w:rFonts w:ascii="Times New Roman" w:hAnsi="Times New Roman" w:cs="Times New Roman"/>
            <w:sz w:val="24"/>
            <w:szCs w:val="24"/>
          </w:rPr>
          <w:t>Finnoff</w:t>
        </w:r>
        <w:proofErr w:type="spellEnd"/>
        <w:r w:rsidRPr="001866B8">
          <w:rPr>
            <w:rFonts w:ascii="Times New Roman" w:hAnsi="Times New Roman" w:cs="Times New Roman"/>
            <w:sz w:val="24"/>
            <w:szCs w:val="24"/>
          </w:rPr>
          <w:t xml:space="preserve">, D. and </w:t>
        </w:r>
        <w:proofErr w:type="spellStart"/>
        <w:r w:rsidRPr="001866B8">
          <w:rPr>
            <w:rFonts w:ascii="Times New Roman" w:hAnsi="Times New Roman" w:cs="Times New Roman"/>
            <w:sz w:val="24"/>
            <w:szCs w:val="24"/>
          </w:rPr>
          <w:t>Tschirhart</w:t>
        </w:r>
        <w:proofErr w:type="spellEnd"/>
        <w:r w:rsidRPr="001866B8">
          <w:rPr>
            <w:rFonts w:ascii="Times New Roman" w:hAnsi="Times New Roman" w:cs="Times New Roman"/>
            <w:sz w:val="24"/>
            <w:szCs w:val="24"/>
          </w:rPr>
          <w:t xml:space="preserve">, J. 2003. </w:t>
        </w:r>
        <w:proofErr w:type="gramStart"/>
        <w:r w:rsidRPr="001866B8">
          <w:rPr>
            <w:rFonts w:ascii="Times New Roman" w:hAnsi="Times New Roman" w:cs="Times New Roman"/>
            <w:sz w:val="24"/>
            <w:szCs w:val="24"/>
          </w:rPr>
          <w:t>Harvesting in an eight-species ecosystem.</w:t>
        </w:r>
        <w:proofErr w:type="gramEnd"/>
        <w:r w:rsidRPr="001866B8">
          <w:rPr>
            <w:rFonts w:ascii="Times New Roman" w:hAnsi="Times New Roman" w:cs="Times New Roman"/>
            <w:sz w:val="24"/>
            <w:szCs w:val="24"/>
          </w:rPr>
          <w:t xml:space="preserve"> Journal of Environmental</w:t>
        </w:r>
        <w:r>
          <w:rPr>
            <w:rFonts w:ascii="Times New Roman" w:hAnsi="Times New Roman" w:cs="Times New Roman"/>
            <w:sz w:val="24"/>
            <w:szCs w:val="24"/>
          </w:rPr>
          <w:t xml:space="preserve"> </w:t>
        </w:r>
        <w:r w:rsidRPr="001866B8">
          <w:rPr>
            <w:rFonts w:ascii="Times New Roman" w:hAnsi="Times New Roman" w:cs="Times New Roman"/>
            <w:sz w:val="24"/>
            <w:szCs w:val="24"/>
          </w:rPr>
          <w:t>Economics and Management 45: 589–611.</w:t>
        </w:r>
      </w:ins>
    </w:p>
    <w:p w:rsidR="009C1CE1" w:rsidRDefault="009C1CE1" w:rsidP="009C1CE1">
      <w:pPr>
        <w:spacing w:after="0" w:line="480" w:lineRule="auto"/>
        <w:ind w:left="720" w:hanging="720"/>
        <w:rPr>
          <w:rFonts w:ascii="Times New Roman" w:hAnsi="Times New Roman" w:cs="Times New Roman"/>
          <w:sz w:val="24"/>
          <w:szCs w:val="24"/>
        </w:rPr>
      </w:pPr>
      <w:proofErr w:type="gramStart"/>
      <w:ins w:id="90" w:author="Min-Yang.Lee" w:date="2017-05-31T13:49:00Z">
        <w:r w:rsidRPr="009C1CE1">
          <w:rPr>
            <w:rFonts w:ascii="Times New Roman" w:hAnsi="Times New Roman" w:cs="Times New Roman"/>
            <w:sz w:val="24"/>
            <w:szCs w:val="24"/>
          </w:rPr>
          <w:t>Folks, J.L. 1984.</w:t>
        </w:r>
        <w:proofErr w:type="gramEnd"/>
        <w:r w:rsidRPr="009C1CE1">
          <w:rPr>
            <w:rFonts w:ascii="Times New Roman" w:hAnsi="Times New Roman" w:cs="Times New Roman"/>
            <w:sz w:val="24"/>
            <w:szCs w:val="24"/>
          </w:rPr>
          <w:t xml:space="preserve"> </w:t>
        </w:r>
        <w:proofErr w:type="gramStart"/>
        <w:r w:rsidRPr="009C1CE1">
          <w:rPr>
            <w:rFonts w:ascii="Times New Roman" w:hAnsi="Times New Roman" w:cs="Times New Roman"/>
            <w:sz w:val="24"/>
            <w:szCs w:val="24"/>
          </w:rPr>
          <w:t>Combination of independent tests.</w:t>
        </w:r>
        <w:proofErr w:type="gramEnd"/>
        <w:r w:rsidRPr="009C1CE1">
          <w:rPr>
            <w:rFonts w:ascii="Times New Roman" w:hAnsi="Times New Roman" w:cs="Times New Roman"/>
            <w:sz w:val="24"/>
            <w:szCs w:val="24"/>
          </w:rPr>
          <w:t xml:space="preserve"> </w:t>
        </w:r>
        <w:proofErr w:type="gramStart"/>
        <w:r w:rsidRPr="009C1CE1">
          <w:rPr>
            <w:rFonts w:ascii="Times New Roman" w:hAnsi="Times New Roman" w:cs="Times New Roman"/>
            <w:sz w:val="24"/>
            <w:szCs w:val="24"/>
          </w:rPr>
          <w:t>In Handbook of Statistics 4.</w:t>
        </w:r>
        <w:proofErr w:type="gramEnd"/>
        <w:r w:rsidRPr="009C1CE1">
          <w:rPr>
            <w:rFonts w:ascii="Times New Roman" w:hAnsi="Times New Roman" w:cs="Times New Roman"/>
            <w:sz w:val="24"/>
            <w:szCs w:val="24"/>
          </w:rPr>
          <w:t xml:space="preserve"> Nonparametric Statistics,</w:t>
        </w:r>
        <w:r>
          <w:rPr>
            <w:rFonts w:ascii="Times New Roman" w:hAnsi="Times New Roman" w:cs="Times New Roman"/>
            <w:sz w:val="24"/>
            <w:szCs w:val="24"/>
          </w:rPr>
          <w:t xml:space="preserve"> </w:t>
        </w:r>
      </w:ins>
      <w:ins w:id="91" w:author="Min-Yang.Lee" w:date="2017-05-31T14:06:00Z">
        <w:r w:rsidR="000F5195">
          <w:rPr>
            <w:rFonts w:ascii="Times New Roman" w:hAnsi="Times New Roman" w:cs="Times New Roman"/>
            <w:sz w:val="24"/>
            <w:szCs w:val="24"/>
          </w:rPr>
          <w:t xml:space="preserve"> </w:t>
        </w:r>
      </w:ins>
      <w:ins w:id="92" w:author="Min-Yang.Lee" w:date="2017-05-31T13:49:00Z">
        <w:r w:rsidRPr="009C1CE1">
          <w:rPr>
            <w:rFonts w:ascii="Times New Roman" w:hAnsi="Times New Roman" w:cs="Times New Roman"/>
            <w:sz w:val="24"/>
            <w:szCs w:val="24"/>
          </w:rPr>
          <w:t xml:space="preserve">edited by P. </w:t>
        </w:r>
        <w:proofErr w:type="spellStart"/>
        <w:r w:rsidRPr="009C1CE1">
          <w:rPr>
            <w:rFonts w:ascii="Times New Roman" w:hAnsi="Times New Roman" w:cs="Times New Roman"/>
            <w:sz w:val="24"/>
            <w:szCs w:val="24"/>
          </w:rPr>
          <w:t>Krishnaiah</w:t>
        </w:r>
        <w:proofErr w:type="spellEnd"/>
        <w:r w:rsidRPr="009C1CE1">
          <w:rPr>
            <w:rFonts w:ascii="Times New Roman" w:hAnsi="Times New Roman" w:cs="Times New Roman"/>
            <w:sz w:val="24"/>
            <w:szCs w:val="24"/>
          </w:rPr>
          <w:t xml:space="preserve"> and P.K. Sen, North Holland, New York, chapter 6, pp. 113–121.</w:t>
        </w:r>
      </w:ins>
    </w:p>
    <w:p w:rsidR="002065A6" w:rsidRDefault="004F05DE" w:rsidP="004F05DE">
      <w:pPr>
        <w:spacing w:after="0" w:line="480" w:lineRule="auto"/>
        <w:ind w:left="720" w:hanging="720"/>
        <w:rPr>
          <w:ins w:id="93" w:author="Min-Yang.Lee" w:date="2017-05-31T09:32:00Z"/>
          <w:rFonts w:ascii="Times New Roman" w:hAnsi="Times New Roman" w:cs="Times New Roman"/>
          <w:sz w:val="24"/>
          <w:szCs w:val="24"/>
        </w:rPr>
      </w:pPr>
      <w:ins w:id="94" w:author="Min-Yang.Lee" w:date="2017-05-31T09:43:00Z">
        <w:r w:rsidRPr="004F05DE">
          <w:rPr>
            <w:rFonts w:ascii="Times New Roman" w:hAnsi="Times New Roman" w:cs="Times New Roman"/>
            <w:sz w:val="24"/>
            <w:szCs w:val="24"/>
          </w:rPr>
          <w:t xml:space="preserve">Hanna, S.S. 1995. </w:t>
        </w:r>
        <w:proofErr w:type="gramStart"/>
        <w:r w:rsidRPr="004F05DE">
          <w:rPr>
            <w:rFonts w:ascii="Times New Roman" w:hAnsi="Times New Roman" w:cs="Times New Roman"/>
            <w:sz w:val="24"/>
            <w:szCs w:val="24"/>
          </w:rPr>
          <w:t>User participation and fishery management performance within the pacific fishery management council.</w:t>
        </w:r>
        <w:proofErr w:type="gramEnd"/>
        <w:r w:rsidRPr="004F05DE">
          <w:rPr>
            <w:rFonts w:ascii="Times New Roman" w:hAnsi="Times New Roman" w:cs="Times New Roman"/>
            <w:sz w:val="24"/>
            <w:szCs w:val="24"/>
          </w:rPr>
          <w:t xml:space="preserve"> Ocean and Coastal Management 28: 23–44</w:t>
        </w:r>
      </w:ins>
    </w:p>
    <w:p w:rsidR="002065A6" w:rsidRDefault="004F05DE" w:rsidP="00D95C93">
      <w:pPr>
        <w:spacing w:after="0" w:line="480" w:lineRule="auto"/>
        <w:ind w:left="720" w:hanging="720"/>
        <w:rPr>
          <w:ins w:id="95" w:author="Min-Yang.Lee" w:date="2017-05-31T14:19:00Z"/>
          <w:rFonts w:ascii="Times New Roman" w:hAnsi="Times New Roman" w:cs="Times New Roman"/>
          <w:sz w:val="24"/>
          <w:szCs w:val="24"/>
        </w:rPr>
      </w:pPr>
      <w:ins w:id="96" w:author="Min-Yang.Lee" w:date="2017-05-31T09:43:00Z">
        <w:r w:rsidRPr="004F05DE">
          <w:rPr>
            <w:rFonts w:ascii="Times New Roman" w:hAnsi="Times New Roman" w:cs="Times New Roman"/>
            <w:sz w:val="24"/>
            <w:szCs w:val="24"/>
          </w:rPr>
          <w:t xml:space="preserve">Hanna, S.S. 1999. </w:t>
        </w:r>
        <w:proofErr w:type="gramStart"/>
        <w:r w:rsidRPr="004F05DE">
          <w:rPr>
            <w:rFonts w:ascii="Times New Roman" w:hAnsi="Times New Roman" w:cs="Times New Roman"/>
            <w:sz w:val="24"/>
            <w:szCs w:val="24"/>
          </w:rPr>
          <w:t>Strengthening governance of ocean fishery resources.</w:t>
        </w:r>
        <w:proofErr w:type="gramEnd"/>
        <w:r w:rsidRPr="004F05DE">
          <w:rPr>
            <w:rFonts w:ascii="Times New Roman" w:hAnsi="Times New Roman" w:cs="Times New Roman"/>
            <w:sz w:val="24"/>
            <w:szCs w:val="24"/>
          </w:rPr>
          <w:t xml:space="preserve"> Ecological Economics 3</w:t>
        </w:r>
      </w:ins>
      <w:ins w:id="97" w:author="Min-Yang.Lee" w:date="2017-05-31T09:45:00Z">
        <w:r>
          <w:rPr>
            <w:rFonts w:ascii="Times New Roman" w:hAnsi="Times New Roman" w:cs="Times New Roman"/>
            <w:sz w:val="24"/>
            <w:szCs w:val="24"/>
          </w:rPr>
          <w:t>1</w:t>
        </w:r>
      </w:ins>
      <w:ins w:id="98" w:author="Min-Yang.Lee" w:date="2017-05-31T09:43:00Z">
        <w:r w:rsidRPr="004F05DE">
          <w:rPr>
            <w:rFonts w:ascii="Times New Roman" w:hAnsi="Times New Roman" w:cs="Times New Roman"/>
            <w:sz w:val="24"/>
            <w:szCs w:val="24"/>
          </w:rPr>
          <w:t>: 275–286.</w:t>
        </w:r>
      </w:ins>
    </w:p>
    <w:p w:rsidR="001866B8" w:rsidRPr="001866B8" w:rsidRDefault="001866B8" w:rsidP="001866B8">
      <w:pPr>
        <w:spacing w:after="0" w:line="480" w:lineRule="auto"/>
        <w:ind w:left="720" w:hanging="720"/>
        <w:rPr>
          <w:ins w:id="99" w:author="Min-Yang.Lee" w:date="2017-05-31T14:19:00Z"/>
          <w:rFonts w:ascii="Times New Roman" w:hAnsi="Times New Roman" w:cs="Times New Roman"/>
          <w:sz w:val="24"/>
          <w:szCs w:val="24"/>
        </w:rPr>
      </w:pPr>
      <w:ins w:id="100" w:author="Min-Yang.Lee" w:date="2017-05-31T14:19:00Z">
        <w:r w:rsidRPr="001866B8">
          <w:rPr>
            <w:rFonts w:ascii="Times New Roman" w:hAnsi="Times New Roman" w:cs="Times New Roman"/>
            <w:sz w:val="24"/>
            <w:szCs w:val="24"/>
          </w:rPr>
          <w:t xml:space="preserve">Jin, D., </w:t>
        </w:r>
        <w:proofErr w:type="spellStart"/>
        <w:r w:rsidRPr="001866B8">
          <w:rPr>
            <w:rFonts w:ascii="Times New Roman" w:hAnsi="Times New Roman" w:cs="Times New Roman"/>
            <w:sz w:val="24"/>
            <w:szCs w:val="24"/>
          </w:rPr>
          <w:t>DePiper</w:t>
        </w:r>
        <w:proofErr w:type="spellEnd"/>
        <w:r w:rsidRPr="001866B8">
          <w:rPr>
            <w:rFonts w:ascii="Times New Roman" w:hAnsi="Times New Roman" w:cs="Times New Roman"/>
            <w:sz w:val="24"/>
            <w:szCs w:val="24"/>
          </w:rPr>
          <w:t xml:space="preserve">, G., and Hoagland, P. 2016. </w:t>
        </w:r>
        <w:proofErr w:type="gramStart"/>
        <w:r w:rsidRPr="001866B8">
          <w:rPr>
            <w:rFonts w:ascii="Times New Roman" w:hAnsi="Times New Roman" w:cs="Times New Roman"/>
            <w:sz w:val="24"/>
            <w:szCs w:val="24"/>
          </w:rPr>
          <w:t>Applying Portfolio Management to Implement Ecosystem-Based Fishery Management (EBFM).</w:t>
        </w:r>
        <w:proofErr w:type="gramEnd"/>
        <w:r w:rsidRPr="001866B8">
          <w:rPr>
            <w:rFonts w:ascii="Times New Roman" w:hAnsi="Times New Roman" w:cs="Times New Roman"/>
            <w:sz w:val="24"/>
            <w:szCs w:val="24"/>
          </w:rPr>
          <w:t xml:space="preserve"> North American Journal of Fisheries Management 36: 652–669.</w:t>
        </w:r>
        <w:r>
          <w:rPr>
            <w:rFonts w:ascii="Times New Roman" w:hAnsi="Times New Roman" w:cs="Times New Roman"/>
            <w:sz w:val="24"/>
            <w:szCs w:val="24"/>
          </w:rPr>
          <w:t xml:space="preserve"> </w:t>
        </w:r>
        <w:r w:rsidRPr="001866B8">
          <w:rPr>
            <w:rFonts w:ascii="Times New Roman" w:hAnsi="Times New Roman" w:cs="Times New Roman"/>
            <w:sz w:val="24"/>
            <w:szCs w:val="24"/>
          </w:rPr>
          <w:t>doi:10.1080/02755947.2016.1146180.</w:t>
        </w:r>
      </w:ins>
    </w:p>
    <w:p w:rsidR="001866B8" w:rsidRPr="001866B8" w:rsidRDefault="001866B8" w:rsidP="001866B8">
      <w:pPr>
        <w:spacing w:after="0" w:line="480" w:lineRule="auto"/>
        <w:ind w:left="720" w:hanging="720"/>
        <w:rPr>
          <w:ins w:id="101" w:author="Min-Yang.Lee" w:date="2017-05-31T14:19:00Z"/>
          <w:rFonts w:ascii="Times New Roman" w:hAnsi="Times New Roman" w:cs="Times New Roman"/>
          <w:sz w:val="24"/>
          <w:szCs w:val="24"/>
        </w:rPr>
      </w:pPr>
      <w:ins w:id="102" w:author="Min-Yang.Lee" w:date="2017-05-31T14:19:00Z">
        <w:r w:rsidRPr="001866B8">
          <w:rPr>
            <w:rFonts w:ascii="Times New Roman" w:hAnsi="Times New Roman" w:cs="Times New Roman"/>
            <w:sz w:val="24"/>
            <w:szCs w:val="24"/>
          </w:rPr>
          <w:t xml:space="preserve">Jin, D., Hoagland, P., Dalton, T.M., and Thunberg, E.M. 2012. </w:t>
        </w:r>
        <w:proofErr w:type="gramStart"/>
        <w:r w:rsidRPr="001866B8">
          <w:rPr>
            <w:rFonts w:ascii="Times New Roman" w:hAnsi="Times New Roman" w:cs="Times New Roman"/>
            <w:sz w:val="24"/>
            <w:szCs w:val="24"/>
          </w:rPr>
          <w:t>Development of an integrated economic and</w:t>
        </w:r>
        <w:r>
          <w:rPr>
            <w:rFonts w:ascii="Times New Roman" w:hAnsi="Times New Roman" w:cs="Times New Roman"/>
            <w:sz w:val="24"/>
            <w:szCs w:val="24"/>
          </w:rPr>
          <w:t xml:space="preserve"> </w:t>
        </w:r>
        <w:r w:rsidRPr="001866B8">
          <w:rPr>
            <w:rFonts w:ascii="Times New Roman" w:hAnsi="Times New Roman" w:cs="Times New Roman"/>
            <w:sz w:val="24"/>
            <w:szCs w:val="24"/>
          </w:rPr>
          <w:t>ecological framework for ecosystem-based fisheries management in New England.</w:t>
        </w:r>
        <w:proofErr w:type="gramEnd"/>
        <w:r w:rsidRPr="001866B8">
          <w:rPr>
            <w:rFonts w:ascii="Times New Roman" w:hAnsi="Times New Roman" w:cs="Times New Roman"/>
            <w:sz w:val="24"/>
            <w:szCs w:val="24"/>
          </w:rPr>
          <w:t xml:space="preserve"> Progress in Oceanography 102: 93–101. doi:10.1016/j.pocean.2012.03.007.</w:t>
        </w:r>
      </w:ins>
    </w:p>
    <w:p w:rsidR="001866B8" w:rsidRDefault="001866B8" w:rsidP="001866B8">
      <w:pPr>
        <w:spacing w:after="0" w:line="480" w:lineRule="auto"/>
        <w:ind w:left="720" w:hanging="720"/>
        <w:rPr>
          <w:ins w:id="103" w:author="Min-Yang.Lee" w:date="2017-05-31T09:32:00Z"/>
          <w:rFonts w:ascii="Times New Roman" w:hAnsi="Times New Roman" w:cs="Times New Roman"/>
          <w:sz w:val="24"/>
          <w:szCs w:val="24"/>
        </w:rPr>
      </w:pPr>
      <w:ins w:id="104" w:author="Min-Yang.Lee" w:date="2017-05-31T14:19:00Z">
        <w:r w:rsidRPr="001866B8">
          <w:rPr>
            <w:rFonts w:ascii="Times New Roman" w:hAnsi="Times New Roman" w:cs="Times New Roman"/>
            <w:sz w:val="24"/>
            <w:szCs w:val="24"/>
          </w:rPr>
          <w:t xml:space="preserve">Jin, D., Hoagland, P., and Dalton, T.M. 2003. </w:t>
        </w:r>
        <w:proofErr w:type="gramStart"/>
        <w:r w:rsidRPr="001866B8">
          <w:rPr>
            <w:rFonts w:ascii="Times New Roman" w:hAnsi="Times New Roman" w:cs="Times New Roman"/>
            <w:sz w:val="24"/>
            <w:szCs w:val="24"/>
          </w:rPr>
          <w:t>Linking economic and ecological models for a marine ecosystem.</w:t>
        </w:r>
        <w:proofErr w:type="gramEnd"/>
        <w:r w:rsidRPr="001866B8">
          <w:rPr>
            <w:rFonts w:ascii="Times New Roman" w:hAnsi="Times New Roman" w:cs="Times New Roman"/>
            <w:sz w:val="24"/>
            <w:szCs w:val="24"/>
          </w:rPr>
          <w:t xml:space="preserve"> Ecological Economics </w:t>
        </w:r>
      </w:ins>
      <w:ins w:id="105" w:author="Min-Yang.Lee" w:date="2017-05-31T14:20:00Z">
        <w:r>
          <w:rPr>
            <w:rFonts w:ascii="Times New Roman" w:hAnsi="Times New Roman" w:cs="Times New Roman"/>
            <w:sz w:val="24"/>
            <w:szCs w:val="24"/>
          </w:rPr>
          <w:t xml:space="preserve">46: 367-385. </w:t>
        </w:r>
      </w:ins>
      <w:ins w:id="106" w:author="Min-Yang.Lee" w:date="2017-05-31T14:19:00Z">
        <w:r w:rsidRPr="001866B8">
          <w:rPr>
            <w:rFonts w:ascii="Times New Roman" w:hAnsi="Times New Roman" w:cs="Times New Roman"/>
            <w:sz w:val="24"/>
            <w:szCs w:val="24"/>
          </w:rPr>
          <w:t>doi:10.1016/j.ecolecon.2003.06.001.</w:t>
        </w:r>
      </w:ins>
    </w:p>
    <w:p w:rsidR="001C2D1D" w:rsidRDefault="001C2D1D" w:rsidP="00D95C93">
      <w:pPr>
        <w:spacing w:after="0" w:line="480" w:lineRule="auto"/>
        <w:ind w:left="720" w:hanging="720"/>
        <w:rPr>
          <w:ins w:id="107" w:author="Min-Yang.Lee" w:date="2017-05-31T14:21:00Z"/>
          <w:rFonts w:ascii="Times New Roman" w:hAnsi="Times New Roman" w:cs="Times New Roman"/>
          <w:sz w:val="24"/>
          <w:szCs w:val="24"/>
        </w:rPr>
      </w:pPr>
      <w:del w:id="108" w:author="Jonathan.Deroba" w:date="2017-11-03T14:42:00Z">
        <w:r w:rsidDel="006E19DD">
          <w:rPr>
            <w:rFonts w:ascii="Times New Roman" w:hAnsi="Times New Roman" w:cs="Times New Roman"/>
            <w:sz w:val="24"/>
            <w:szCs w:val="24"/>
          </w:rPr>
          <w:delText>Irwin, B.J., Wilberg, M.J., Bence, J.R., and Jones, M.L.  2008.  Evaluating alternative harvest policies for yellow perch in southern Lake Michigan.  Fisheries Research 94: 267-281.</w:delText>
        </w:r>
      </w:del>
    </w:p>
    <w:p w:rsidR="001866B8" w:rsidRDefault="001866B8" w:rsidP="001866B8">
      <w:pPr>
        <w:spacing w:after="0" w:line="480" w:lineRule="auto"/>
        <w:ind w:left="720" w:hanging="720"/>
        <w:rPr>
          <w:ins w:id="109" w:author="Min-Yang.Lee" w:date="2017-05-31T13:46:00Z"/>
          <w:rFonts w:ascii="Times New Roman" w:hAnsi="Times New Roman" w:cs="Times New Roman"/>
          <w:sz w:val="24"/>
          <w:szCs w:val="24"/>
        </w:rPr>
      </w:pPr>
      <w:proofErr w:type="spellStart"/>
      <w:ins w:id="110" w:author="Min-Yang.Lee" w:date="2017-05-31T14:21:00Z">
        <w:r w:rsidRPr="001866B8">
          <w:rPr>
            <w:rFonts w:ascii="Times New Roman" w:hAnsi="Times New Roman" w:cs="Times New Roman"/>
            <w:sz w:val="24"/>
            <w:szCs w:val="24"/>
          </w:rPr>
          <w:lastRenderedPageBreak/>
          <w:t>Kirkley</w:t>
        </w:r>
        <w:proofErr w:type="spellEnd"/>
        <w:r w:rsidRPr="001866B8">
          <w:rPr>
            <w:rFonts w:ascii="Times New Roman" w:hAnsi="Times New Roman" w:cs="Times New Roman"/>
            <w:sz w:val="24"/>
            <w:szCs w:val="24"/>
          </w:rPr>
          <w:t xml:space="preserve">, J.E., Walden, J., and </w:t>
        </w:r>
        <w:proofErr w:type="spellStart"/>
        <w:r w:rsidRPr="001866B8">
          <w:rPr>
            <w:rFonts w:ascii="Times New Roman" w:hAnsi="Times New Roman" w:cs="Times New Roman"/>
            <w:sz w:val="24"/>
            <w:szCs w:val="24"/>
          </w:rPr>
          <w:t>F</w:t>
        </w:r>
      </w:ins>
      <w:ins w:id="111" w:author="Min-Yang.Lee" w:date="2017-05-31T14:22:00Z">
        <w:r>
          <w:rPr>
            <w:rFonts w:ascii="Times New Roman" w:hAnsi="Times New Roman" w:cs="Times New Roman"/>
            <w:sz w:val="24"/>
            <w:szCs w:val="24"/>
          </w:rPr>
          <w:t>ä</w:t>
        </w:r>
      </w:ins>
      <w:ins w:id="112" w:author="Min-Yang.Lee" w:date="2017-05-31T14:21:00Z">
        <w:r w:rsidRPr="001866B8">
          <w:rPr>
            <w:rFonts w:ascii="Times New Roman" w:hAnsi="Times New Roman" w:cs="Times New Roman"/>
            <w:sz w:val="24"/>
            <w:szCs w:val="24"/>
          </w:rPr>
          <w:t>re</w:t>
        </w:r>
        <w:proofErr w:type="spellEnd"/>
        <w:r w:rsidRPr="001866B8">
          <w:rPr>
            <w:rFonts w:ascii="Times New Roman" w:hAnsi="Times New Roman" w:cs="Times New Roman"/>
            <w:sz w:val="24"/>
            <w:szCs w:val="24"/>
          </w:rPr>
          <w:t xml:space="preserve">, R. 2011. </w:t>
        </w:r>
        <w:proofErr w:type="gramStart"/>
        <w:r w:rsidRPr="001866B8">
          <w:rPr>
            <w:rFonts w:ascii="Times New Roman" w:hAnsi="Times New Roman" w:cs="Times New Roman"/>
            <w:sz w:val="24"/>
            <w:szCs w:val="24"/>
          </w:rPr>
          <w:t>A general equilibrium model for Atlantic herring (</w:t>
        </w:r>
        <w:proofErr w:type="spellStart"/>
        <w:r w:rsidR="00830475" w:rsidRPr="00830475">
          <w:rPr>
            <w:rFonts w:ascii="Times New Roman" w:hAnsi="Times New Roman" w:cs="Times New Roman"/>
            <w:i/>
            <w:sz w:val="24"/>
            <w:szCs w:val="24"/>
            <w:rPrChange w:id="113" w:author="Min-Yang.Lee" w:date="2017-05-31T14:21:00Z">
              <w:rPr>
                <w:rFonts w:ascii="Times New Roman" w:hAnsi="Times New Roman" w:cs="Times New Roman"/>
                <w:sz w:val="24"/>
                <w:szCs w:val="24"/>
              </w:rPr>
            </w:rPrChange>
          </w:rPr>
          <w:t>Clupea</w:t>
        </w:r>
        <w:proofErr w:type="spellEnd"/>
        <w:r w:rsidR="00830475" w:rsidRPr="00830475">
          <w:rPr>
            <w:rFonts w:ascii="Times New Roman" w:hAnsi="Times New Roman" w:cs="Times New Roman"/>
            <w:i/>
            <w:sz w:val="24"/>
            <w:szCs w:val="24"/>
            <w:rPrChange w:id="114" w:author="Min-Yang.Lee" w:date="2017-05-31T14:21:00Z">
              <w:rPr>
                <w:rFonts w:ascii="Times New Roman" w:hAnsi="Times New Roman" w:cs="Times New Roman"/>
                <w:sz w:val="24"/>
                <w:szCs w:val="24"/>
              </w:rPr>
            </w:rPrChange>
          </w:rPr>
          <w:t xml:space="preserve"> </w:t>
        </w:r>
        <w:proofErr w:type="spellStart"/>
        <w:r w:rsidR="00830475" w:rsidRPr="00830475">
          <w:rPr>
            <w:rFonts w:ascii="Times New Roman" w:hAnsi="Times New Roman" w:cs="Times New Roman"/>
            <w:i/>
            <w:sz w:val="24"/>
            <w:szCs w:val="24"/>
            <w:rPrChange w:id="115" w:author="Min-Yang.Lee" w:date="2017-05-31T14:21:00Z">
              <w:rPr>
                <w:rFonts w:ascii="Times New Roman" w:hAnsi="Times New Roman" w:cs="Times New Roman"/>
                <w:sz w:val="24"/>
                <w:szCs w:val="24"/>
              </w:rPr>
            </w:rPrChange>
          </w:rPr>
          <w:t>harengus</w:t>
        </w:r>
        <w:proofErr w:type="spellEnd"/>
        <w:r w:rsidRPr="001866B8">
          <w:rPr>
            <w:rFonts w:ascii="Times New Roman" w:hAnsi="Times New Roman" w:cs="Times New Roman"/>
            <w:sz w:val="24"/>
            <w:szCs w:val="24"/>
          </w:rPr>
          <w:t>) with ecosystem considerations.</w:t>
        </w:r>
        <w:proofErr w:type="gramEnd"/>
        <w:r w:rsidRPr="001866B8">
          <w:rPr>
            <w:rFonts w:ascii="Times New Roman" w:hAnsi="Times New Roman" w:cs="Times New Roman"/>
            <w:sz w:val="24"/>
            <w:szCs w:val="24"/>
          </w:rPr>
          <w:t xml:space="preserve"> </w:t>
        </w:r>
        <w:proofErr w:type="gramStart"/>
        <w:r w:rsidRPr="001866B8">
          <w:rPr>
            <w:rFonts w:ascii="Times New Roman" w:hAnsi="Times New Roman" w:cs="Times New Roman"/>
            <w:sz w:val="24"/>
            <w:szCs w:val="24"/>
          </w:rPr>
          <w:t xml:space="preserve">ICES Journal of Marine Science: Journal du </w:t>
        </w:r>
        <w:proofErr w:type="spellStart"/>
        <w:r w:rsidRPr="001866B8">
          <w:rPr>
            <w:rFonts w:ascii="Times New Roman" w:hAnsi="Times New Roman" w:cs="Times New Roman"/>
            <w:sz w:val="24"/>
            <w:szCs w:val="24"/>
          </w:rPr>
          <w:t>Conseil</w:t>
        </w:r>
        <w:proofErr w:type="spellEnd"/>
        <w:r w:rsidRPr="001866B8">
          <w:rPr>
            <w:rFonts w:ascii="Times New Roman" w:hAnsi="Times New Roman" w:cs="Times New Roman"/>
            <w:sz w:val="24"/>
            <w:szCs w:val="24"/>
          </w:rPr>
          <w:t xml:space="preserve"> 68:860–866.</w:t>
        </w:r>
      </w:ins>
      <w:proofErr w:type="gramEnd"/>
    </w:p>
    <w:p w:rsidR="00067D7C" w:rsidRDefault="00067D7C" w:rsidP="00067D7C">
      <w:pPr>
        <w:spacing w:after="0" w:line="480" w:lineRule="auto"/>
        <w:ind w:left="720" w:hanging="720"/>
        <w:rPr>
          <w:ins w:id="116" w:author="Min-Yang.Lee" w:date="2017-05-31T09:45:00Z"/>
          <w:rFonts w:ascii="Times New Roman" w:hAnsi="Times New Roman" w:cs="Times New Roman"/>
          <w:sz w:val="24"/>
          <w:szCs w:val="24"/>
        </w:rPr>
      </w:pPr>
      <w:proofErr w:type="spellStart"/>
      <w:proofErr w:type="gramStart"/>
      <w:ins w:id="117" w:author="Min-Yang.Lee" w:date="2017-05-31T13:46:00Z">
        <w:r w:rsidRPr="00067D7C">
          <w:rPr>
            <w:rFonts w:ascii="Times New Roman" w:hAnsi="Times New Roman" w:cs="Times New Roman"/>
            <w:sz w:val="24"/>
            <w:szCs w:val="24"/>
          </w:rPr>
          <w:t>Lehuta</w:t>
        </w:r>
        <w:proofErr w:type="spellEnd"/>
        <w:r w:rsidRPr="00067D7C">
          <w:rPr>
            <w:rFonts w:ascii="Times New Roman" w:hAnsi="Times New Roman" w:cs="Times New Roman"/>
            <w:sz w:val="24"/>
            <w:szCs w:val="24"/>
          </w:rPr>
          <w:t>, S., Holland, D.S., and Pershing, A.J. 2013.</w:t>
        </w:r>
        <w:proofErr w:type="gramEnd"/>
        <w:r w:rsidRPr="00067D7C">
          <w:rPr>
            <w:rFonts w:ascii="Times New Roman" w:hAnsi="Times New Roman" w:cs="Times New Roman"/>
            <w:sz w:val="24"/>
            <w:szCs w:val="24"/>
          </w:rPr>
          <w:t xml:space="preserve"> Investigating interconnected fisheries: a coupled model</w:t>
        </w:r>
        <w:r>
          <w:rPr>
            <w:rFonts w:ascii="Times New Roman" w:hAnsi="Times New Roman" w:cs="Times New Roman"/>
            <w:sz w:val="24"/>
            <w:szCs w:val="24"/>
          </w:rPr>
          <w:t xml:space="preserve"> </w:t>
        </w:r>
        <w:r w:rsidRPr="00067D7C">
          <w:rPr>
            <w:rFonts w:ascii="Times New Roman" w:hAnsi="Times New Roman" w:cs="Times New Roman"/>
            <w:sz w:val="24"/>
            <w:szCs w:val="24"/>
          </w:rPr>
          <w:t>of the lobster and herring fisheries in New England. Canadian Journal of Fisheries and Aquatic Sciences</w:t>
        </w:r>
        <w:r>
          <w:rPr>
            <w:rFonts w:ascii="Times New Roman" w:hAnsi="Times New Roman" w:cs="Times New Roman"/>
            <w:sz w:val="24"/>
            <w:szCs w:val="24"/>
          </w:rPr>
          <w:t xml:space="preserve"> </w:t>
        </w:r>
        <w:r w:rsidRPr="00067D7C">
          <w:rPr>
            <w:rFonts w:ascii="Times New Roman" w:hAnsi="Times New Roman" w:cs="Times New Roman"/>
            <w:sz w:val="24"/>
            <w:szCs w:val="24"/>
          </w:rPr>
          <w:t>71: 272–289.</w:t>
        </w:r>
      </w:ins>
    </w:p>
    <w:p w:rsidR="004F05DE" w:rsidRDefault="004F05DE" w:rsidP="004F05DE">
      <w:pPr>
        <w:spacing w:after="0" w:line="480" w:lineRule="auto"/>
        <w:ind w:left="720" w:hanging="720"/>
        <w:rPr>
          <w:rFonts w:ascii="Times New Roman" w:hAnsi="Times New Roman" w:cs="Times New Roman"/>
          <w:sz w:val="24"/>
          <w:szCs w:val="24"/>
        </w:rPr>
      </w:pPr>
      <w:ins w:id="118" w:author="Min-Yang.Lee" w:date="2017-05-31T09:45:00Z">
        <w:r w:rsidRPr="004F05DE">
          <w:rPr>
            <w:rFonts w:ascii="Times New Roman" w:hAnsi="Times New Roman" w:cs="Times New Roman"/>
            <w:sz w:val="24"/>
            <w:szCs w:val="24"/>
          </w:rPr>
          <w:t xml:space="preserve">Osborne, M.J., Rosenthal, J.S., and Turner, M.A. 2000. </w:t>
        </w:r>
        <w:proofErr w:type="gramStart"/>
        <w:r w:rsidRPr="004F05DE">
          <w:rPr>
            <w:rFonts w:ascii="Times New Roman" w:hAnsi="Times New Roman" w:cs="Times New Roman"/>
            <w:sz w:val="24"/>
            <w:szCs w:val="24"/>
          </w:rPr>
          <w:t xml:space="preserve">Meetings with </w:t>
        </w:r>
        <w:r>
          <w:rPr>
            <w:rFonts w:ascii="Times New Roman" w:hAnsi="Times New Roman" w:cs="Times New Roman"/>
            <w:sz w:val="24"/>
            <w:szCs w:val="24"/>
          </w:rPr>
          <w:t>c</w:t>
        </w:r>
        <w:r w:rsidRPr="004F05DE">
          <w:rPr>
            <w:rFonts w:ascii="Times New Roman" w:hAnsi="Times New Roman" w:cs="Times New Roman"/>
            <w:sz w:val="24"/>
            <w:szCs w:val="24"/>
          </w:rPr>
          <w:t xml:space="preserve">ostly </w:t>
        </w:r>
        <w:r>
          <w:rPr>
            <w:rFonts w:ascii="Times New Roman" w:hAnsi="Times New Roman" w:cs="Times New Roman"/>
            <w:sz w:val="24"/>
            <w:szCs w:val="24"/>
          </w:rPr>
          <w:t>p</w:t>
        </w:r>
        <w:r w:rsidRPr="004F05DE">
          <w:rPr>
            <w:rFonts w:ascii="Times New Roman" w:hAnsi="Times New Roman" w:cs="Times New Roman"/>
            <w:sz w:val="24"/>
            <w:szCs w:val="24"/>
          </w:rPr>
          <w:t>articipation</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4F05DE">
          <w:rPr>
            <w:rFonts w:ascii="Times New Roman" w:hAnsi="Times New Roman" w:cs="Times New Roman"/>
            <w:sz w:val="24"/>
            <w:szCs w:val="24"/>
          </w:rPr>
          <w:t>American Economic Review 90: 927–943.</w:t>
        </w:r>
      </w:ins>
    </w:p>
    <w:p w:rsidR="001A7A2A" w:rsidRDefault="001A7A2A" w:rsidP="00D95C9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Overholtz</w:t>
      </w:r>
      <w:proofErr w:type="spellEnd"/>
      <w:r>
        <w:rPr>
          <w:rFonts w:ascii="Times New Roman" w:hAnsi="Times New Roman" w:cs="Times New Roman"/>
          <w:sz w:val="24"/>
          <w:szCs w:val="24"/>
        </w:rPr>
        <w:t>, W.J., and Link, J.S.  2007.  Consumption impacts by marine mammals, fish, and seabirds on the Gulf of Maine-Georges Bank Atlantic herring complex during the years 1977-2002.  ICES Journal of Marine Science 64: 83-96.</w:t>
      </w:r>
    </w:p>
    <w:p w:rsidR="0082349B" w:rsidRDefault="0082349B" w:rsidP="00D95C9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Pikitch</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Boersma</w:t>
      </w:r>
      <w:proofErr w:type="spellEnd"/>
      <w:r>
        <w:rPr>
          <w:rFonts w:ascii="Times New Roman" w:hAnsi="Times New Roman" w:cs="Times New Roman"/>
          <w:sz w:val="24"/>
          <w:szCs w:val="24"/>
        </w:rPr>
        <w:t xml:space="preserve">, P.D., Boyd, I.L., Conover, D.O., </w:t>
      </w:r>
      <w:proofErr w:type="spellStart"/>
      <w:r>
        <w:rPr>
          <w:rFonts w:ascii="Times New Roman" w:hAnsi="Times New Roman" w:cs="Times New Roman"/>
          <w:sz w:val="24"/>
          <w:szCs w:val="24"/>
        </w:rPr>
        <w:t>Cury</w:t>
      </w:r>
      <w:proofErr w:type="spellEnd"/>
      <w:r>
        <w:rPr>
          <w:rFonts w:ascii="Times New Roman" w:hAnsi="Times New Roman" w:cs="Times New Roman"/>
          <w:sz w:val="24"/>
          <w:szCs w:val="24"/>
        </w:rPr>
        <w:t xml:space="preserve">, P., Essington, T., </w:t>
      </w:r>
      <w:proofErr w:type="spellStart"/>
      <w:r>
        <w:rPr>
          <w:rFonts w:ascii="Times New Roman" w:hAnsi="Times New Roman" w:cs="Times New Roman"/>
          <w:sz w:val="24"/>
          <w:szCs w:val="24"/>
        </w:rPr>
        <w:t>Heppell</w:t>
      </w:r>
      <w:proofErr w:type="spellEnd"/>
      <w:r>
        <w:rPr>
          <w:rFonts w:ascii="Times New Roman" w:hAnsi="Times New Roman" w:cs="Times New Roman"/>
          <w:sz w:val="24"/>
          <w:szCs w:val="24"/>
        </w:rPr>
        <w:t xml:space="preserve">, S.S., </w:t>
      </w:r>
      <w:proofErr w:type="spellStart"/>
      <w:r>
        <w:rPr>
          <w:rFonts w:ascii="Times New Roman" w:hAnsi="Times New Roman" w:cs="Times New Roman"/>
          <w:sz w:val="24"/>
          <w:szCs w:val="24"/>
        </w:rPr>
        <w:t>Houde</w:t>
      </w:r>
      <w:proofErr w:type="spellEnd"/>
      <w:r>
        <w:rPr>
          <w:rFonts w:ascii="Times New Roman" w:hAnsi="Times New Roman" w:cs="Times New Roman"/>
          <w:sz w:val="24"/>
          <w:szCs w:val="24"/>
        </w:rPr>
        <w:t xml:space="preserve">, E.D., </w:t>
      </w:r>
      <w:proofErr w:type="spellStart"/>
      <w:r>
        <w:rPr>
          <w:rFonts w:ascii="Times New Roman" w:hAnsi="Times New Roman" w:cs="Times New Roman"/>
          <w:sz w:val="24"/>
          <w:szCs w:val="24"/>
        </w:rPr>
        <w:t>Mangel</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Pauly</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Plagányi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É.,</w:t>
      </w:r>
      <w:proofErr w:type="gramEnd"/>
      <w:r>
        <w:rPr>
          <w:rFonts w:ascii="Times New Roman" w:hAnsi="Times New Roman" w:cs="Times New Roman"/>
          <w:sz w:val="24"/>
          <w:szCs w:val="24"/>
        </w:rPr>
        <w:t xml:space="preserve"> Sainsbury, K., and </w:t>
      </w:r>
      <w:proofErr w:type="spellStart"/>
      <w:r>
        <w:rPr>
          <w:rFonts w:ascii="Times New Roman" w:hAnsi="Times New Roman" w:cs="Times New Roman"/>
          <w:sz w:val="24"/>
          <w:szCs w:val="24"/>
        </w:rPr>
        <w:t>Steneck</w:t>
      </w:r>
      <w:proofErr w:type="spellEnd"/>
      <w:r>
        <w:rPr>
          <w:rFonts w:ascii="Times New Roman" w:hAnsi="Times New Roman" w:cs="Times New Roman"/>
          <w:sz w:val="24"/>
          <w:szCs w:val="24"/>
        </w:rPr>
        <w:t xml:space="preserve">, R.S.  2012.  Little Fish, Big Impact: Managing a Crucial Link in Ocean Food Webs.  </w:t>
      </w:r>
      <w:proofErr w:type="spellStart"/>
      <w:proofErr w:type="gramStart"/>
      <w:r>
        <w:rPr>
          <w:rFonts w:ascii="Times New Roman" w:hAnsi="Times New Roman" w:cs="Times New Roman"/>
          <w:sz w:val="24"/>
          <w:szCs w:val="24"/>
        </w:rPr>
        <w:t>Lenfest</w:t>
      </w:r>
      <w:proofErr w:type="spellEnd"/>
      <w:r>
        <w:rPr>
          <w:rFonts w:ascii="Times New Roman" w:hAnsi="Times New Roman" w:cs="Times New Roman"/>
          <w:sz w:val="24"/>
          <w:szCs w:val="24"/>
        </w:rPr>
        <w:t xml:space="preserve"> Ocean Program.</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Washington, D.C. 108 pp.</w:t>
      </w:r>
      <w:proofErr w:type="gramEnd"/>
    </w:p>
    <w:p w:rsidR="001A7A2A" w:rsidRDefault="001A7A2A" w:rsidP="00D95C93">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Plagányi</w:t>
      </w:r>
      <w:proofErr w:type="spellEnd"/>
      <w:r>
        <w:rPr>
          <w:rFonts w:ascii="Times New Roman" w:hAnsi="Times New Roman" w:cs="Times New Roman"/>
          <w:sz w:val="24"/>
          <w:szCs w:val="24"/>
        </w:rPr>
        <w:t xml:space="preserve">, É.E., Punt, A.E., Hillary, R., Morello, E.B., </w:t>
      </w:r>
      <w:proofErr w:type="spellStart"/>
      <w:r>
        <w:rPr>
          <w:rFonts w:ascii="Times New Roman" w:hAnsi="Times New Roman" w:cs="Times New Roman"/>
          <w:sz w:val="24"/>
          <w:szCs w:val="24"/>
        </w:rPr>
        <w:t>Thébaud</w:t>
      </w:r>
      <w:proofErr w:type="spellEnd"/>
      <w:r>
        <w:rPr>
          <w:rFonts w:ascii="Times New Roman" w:hAnsi="Times New Roman" w:cs="Times New Roman"/>
          <w:sz w:val="24"/>
          <w:szCs w:val="24"/>
        </w:rPr>
        <w:t xml:space="preserve">, Hutton, T., </w:t>
      </w:r>
      <w:proofErr w:type="spellStart"/>
      <w:r>
        <w:rPr>
          <w:rFonts w:ascii="Times New Roman" w:hAnsi="Times New Roman" w:cs="Times New Roman"/>
          <w:sz w:val="24"/>
          <w:szCs w:val="24"/>
        </w:rPr>
        <w:t>Pillans</w:t>
      </w:r>
      <w:proofErr w:type="spellEnd"/>
      <w:r>
        <w:rPr>
          <w:rFonts w:ascii="Times New Roman" w:hAnsi="Times New Roman" w:cs="Times New Roman"/>
          <w:sz w:val="24"/>
          <w:szCs w:val="24"/>
        </w:rPr>
        <w:t xml:space="preserve">, R.D., Thorson, J.T., Fulton, E.A., Smith, A.D.M., Smith, F., </w:t>
      </w:r>
      <w:proofErr w:type="spellStart"/>
      <w:r>
        <w:rPr>
          <w:rFonts w:ascii="Times New Roman" w:hAnsi="Times New Roman" w:cs="Times New Roman"/>
          <w:sz w:val="24"/>
          <w:szCs w:val="24"/>
        </w:rPr>
        <w:t>Bayliss</w:t>
      </w:r>
      <w:proofErr w:type="spellEnd"/>
      <w:r>
        <w:rPr>
          <w:rFonts w:ascii="Times New Roman" w:hAnsi="Times New Roman" w:cs="Times New Roman"/>
          <w:sz w:val="24"/>
          <w:szCs w:val="24"/>
        </w:rPr>
        <w:t xml:space="preserve">, P., Haywood, M., </w:t>
      </w:r>
      <w:proofErr w:type="spellStart"/>
      <w:r>
        <w:rPr>
          <w:rFonts w:ascii="Times New Roman" w:hAnsi="Times New Roman" w:cs="Times New Roman"/>
          <w:sz w:val="24"/>
          <w:szCs w:val="24"/>
        </w:rPr>
        <w:t>Lyne</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Rothlisberg</w:t>
      </w:r>
      <w:proofErr w:type="spellEnd"/>
      <w:r>
        <w:rPr>
          <w:rFonts w:ascii="Times New Roman" w:hAnsi="Times New Roman" w:cs="Times New Roman"/>
          <w:sz w:val="24"/>
          <w:szCs w:val="24"/>
        </w:rPr>
        <w:t>, P.C.  2014.  Multispecies fisheries management and conservation: tactical applications using models of intermediate complexity.  Fish and Fisheries 15: 1-22.</w:t>
      </w:r>
    </w:p>
    <w:p w:rsidR="00D95C93" w:rsidRDefault="001C2D1D" w:rsidP="00D95C9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Punt, A.E., Butterworth, D.S., de Moor, C.L., De Oliveira, J.A.A., and Haddon, M.  2014.  Management strategy evaluation: best practices.  Fish and Fisheries 17: 303-334.</w:t>
      </w:r>
    </w:p>
    <w:p w:rsidR="000F5195" w:rsidRDefault="000F5195" w:rsidP="000F5195">
      <w:pPr>
        <w:spacing w:after="0" w:line="480" w:lineRule="auto"/>
        <w:ind w:left="720" w:hanging="720"/>
        <w:rPr>
          <w:ins w:id="119" w:author="Min-Yang.Lee" w:date="2017-05-31T14:22:00Z"/>
          <w:rFonts w:ascii="Times New Roman" w:hAnsi="Times New Roman" w:cs="Times New Roman"/>
          <w:sz w:val="24"/>
          <w:szCs w:val="24"/>
        </w:rPr>
      </w:pPr>
      <w:ins w:id="120" w:author="Min-Yang.Lee" w:date="2017-05-31T14:07:00Z">
        <w:r w:rsidRPr="000F5195">
          <w:rPr>
            <w:rFonts w:ascii="Times New Roman" w:hAnsi="Times New Roman" w:cs="Times New Roman"/>
            <w:sz w:val="24"/>
            <w:szCs w:val="24"/>
          </w:rPr>
          <w:lastRenderedPageBreak/>
          <w:t xml:space="preserve">Rice, W.R. 1990. A </w:t>
        </w:r>
      </w:ins>
      <w:ins w:id="121" w:author="Min-Yang.Lee" w:date="2017-05-31T14:08:00Z">
        <w:r w:rsidR="00265688">
          <w:rPr>
            <w:rFonts w:ascii="Times New Roman" w:hAnsi="Times New Roman" w:cs="Times New Roman"/>
            <w:sz w:val="24"/>
            <w:szCs w:val="24"/>
          </w:rPr>
          <w:t>c</w:t>
        </w:r>
      </w:ins>
      <w:ins w:id="122" w:author="Min-Yang.Lee" w:date="2017-05-31T14:07:00Z">
        <w:r w:rsidRPr="000F5195">
          <w:rPr>
            <w:rFonts w:ascii="Times New Roman" w:hAnsi="Times New Roman" w:cs="Times New Roman"/>
            <w:sz w:val="24"/>
            <w:szCs w:val="24"/>
          </w:rPr>
          <w:t xml:space="preserve">onsensus </w:t>
        </w:r>
      </w:ins>
      <w:ins w:id="123" w:author="Min-Yang.Lee" w:date="2017-05-31T14:08:00Z">
        <w:r w:rsidR="00265688">
          <w:rPr>
            <w:rFonts w:ascii="Times New Roman" w:hAnsi="Times New Roman" w:cs="Times New Roman"/>
            <w:sz w:val="24"/>
            <w:szCs w:val="24"/>
          </w:rPr>
          <w:t>c</w:t>
        </w:r>
      </w:ins>
      <w:ins w:id="124" w:author="Min-Yang.Lee" w:date="2017-05-31T14:07:00Z">
        <w:r w:rsidRPr="000F5195">
          <w:rPr>
            <w:rFonts w:ascii="Times New Roman" w:hAnsi="Times New Roman" w:cs="Times New Roman"/>
            <w:sz w:val="24"/>
            <w:szCs w:val="24"/>
          </w:rPr>
          <w:t xml:space="preserve">ombined </w:t>
        </w:r>
      </w:ins>
      <w:ins w:id="125" w:author="Min-Yang.Lee" w:date="2017-05-31T14:08:00Z">
        <w:r w:rsidR="00265688">
          <w:rPr>
            <w:rFonts w:ascii="Times New Roman" w:hAnsi="Times New Roman" w:cs="Times New Roman"/>
            <w:sz w:val="24"/>
            <w:szCs w:val="24"/>
          </w:rPr>
          <w:t>p</w:t>
        </w:r>
      </w:ins>
      <w:ins w:id="126" w:author="Min-Yang.Lee" w:date="2017-05-31T14:07:00Z">
        <w:r w:rsidRPr="000F5195">
          <w:rPr>
            <w:rFonts w:ascii="Times New Roman" w:hAnsi="Times New Roman" w:cs="Times New Roman"/>
            <w:sz w:val="24"/>
            <w:szCs w:val="24"/>
          </w:rPr>
          <w:t>-</w:t>
        </w:r>
      </w:ins>
      <w:ins w:id="127" w:author="Min-Yang.Lee" w:date="2017-05-31T14:08:00Z">
        <w:r w:rsidR="00265688">
          <w:rPr>
            <w:rFonts w:ascii="Times New Roman" w:hAnsi="Times New Roman" w:cs="Times New Roman"/>
            <w:sz w:val="24"/>
            <w:szCs w:val="24"/>
          </w:rPr>
          <w:t>v</w:t>
        </w:r>
      </w:ins>
      <w:ins w:id="128" w:author="Min-Yang.Lee" w:date="2017-05-31T14:07:00Z">
        <w:r w:rsidRPr="000F5195">
          <w:rPr>
            <w:rFonts w:ascii="Times New Roman" w:hAnsi="Times New Roman" w:cs="Times New Roman"/>
            <w:sz w:val="24"/>
            <w:szCs w:val="24"/>
          </w:rPr>
          <w:t xml:space="preserve">alue </w:t>
        </w:r>
      </w:ins>
      <w:ins w:id="129" w:author="Min-Yang.Lee" w:date="2017-05-31T14:08:00Z">
        <w:r w:rsidR="00265688">
          <w:rPr>
            <w:rFonts w:ascii="Times New Roman" w:hAnsi="Times New Roman" w:cs="Times New Roman"/>
            <w:sz w:val="24"/>
            <w:szCs w:val="24"/>
          </w:rPr>
          <w:t>t</w:t>
        </w:r>
      </w:ins>
      <w:ins w:id="130" w:author="Min-Yang.Lee" w:date="2017-05-31T14:07:00Z">
        <w:r w:rsidRPr="000F5195">
          <w:rPr>
            <w:rFonts w:ascii="Times New Roman" w:hAnsi="Times New Roman" w:cs="Times New Roman"/>
            <w:sz w:val="24"/>
            <w:szCs w:val="24"/>
          </w:rPr>
          <w:t xml:space="preserve">est and the </w:t>
        </w:r>
      </w:ins>
      <w:ins w:id="131" w:author="Min-Yang.Lee" w:date="2017-05-31T14:08:00Z">
        <w:r w:rsidR="00265688">
          <w:rPr>
            <w:rFonts w:ascii="Times New Roman" w:hAnsi="Times New Roman" w:cs="Times New Roman"/>
            <w:sz w:val="24"/>
            <w:szCs w:val="24"/>
          </w:rPr>
          <w:t>f</w:t>
        </w:r>
      </w:ins>
      <w:ins w:id="132" w:author="Min-Yang.Lee" w:date="2017-05-31T14:07:00Z">
        <w:r w:rsidRPr="000F5195">
          <w:rPr>
            <w:rFonts w:ascii="Times New Roman" w:hAnsi="Times New Roman" w:cs="Times New Roman"/>
            <w:sz w:val="24"/>
            <w:szCs w:val="24"/>
          </w:rPr>
          <w:t>amily</w:t>
        </w:r>
      </w:ins>
      <w:ins w:id="133" w:author="Min-Yang.Lee" w:date="2017-05-31T14:08:00Z">
        <w:r w:rsidR="00265688">
          <w:rPr>
            <w:rFonts w:ascii="Times New Roman" w:hAnsi="Times New Roman" w:cs="Times New Roman"/>
            <w:sz w:val="24"/>
            <w:szCs w:val="24"/>
          </w:rPr>
          <w:t>-w</w:t>
        </w:r>
      </w:ins>
      <w:ins w:id="134" w:author="Min-Yang.Lee" w:date="2017-05-31T14:07:00Z">
        <w:r w:rsidRPr="000F5195">
          <w:rPr>
            <w:rFonts w:ascii="Times New Roman" w:hAnsi="Times New Roman" w:cs="Times New Roman"/>
            <w:sz w:val="24"/>
            <w:szCs w:val="24"/>
          </w:rPr>
          <w:t xml:space="preserve">ide </w:t>
        </w:r>
      </w:ins>
      <w:ins w:id="135" w:author="Min-Yang.Lee" w:date="2017-05-31T14:08:00Z">
        <w:r w:rsidR="00265688">
          <w:rPr>
            <w:rFonts w:ascii="Times New Roman" w:hAnsi="Times New Roman" w:cs="Times New Roman"/>
            <w:sz w:val="24"/>
            <w:szCs w:val="24"/>
          </w:rPr>
          <w:t>s</w:t>
        </w:r>
      </w:ins>
      <w:ins w:id="136" w:author="Min-Yang.Lee" w:date="2017-05-31T14:07:00Z">
        <w:r w:rsidRPr="000F5195">
          <w:rPr>
            <w:rFonts w:ascii="Times New Roman" w:hAnsi="Times New Roman" w:cs="Times New Roman"/>
            <w:sz w:val="24"/>
            <w:szCs w:val="24"/>
          </w:rPr>
          <w:t xml:space="preserve">ignificance of </w:t>
        </w:r>
      </w:ins>
      <w:ins w:id="137" w:author="Min-Yang.Lee" w:date="2017-05-31T14:08:00Z">
        <w:r w:rsidR="00265688">
          <w:rPr>
            <w:rFonts w:ascii="Times New Roman" w:hAnsi="Times New Roman" w:cs="Times New Roman"/>
            <w:sz w:val="24"/>
            <w:szCs w:val="24"/>
          </w:rPr>
          <w:t>c</w:t>
        </w:r>
      </w:ins>
      <w:ins w:id="138" w:author="Min-Yang.Lee" w:date="2017-05-31T14:07:00Z">
        <w:r w:rsidRPr="000F5195">
          <w:rPr>
            <w:rFonts w:ascii="Times New Roman" w:hAnsi="Times New Roman" w:cs="Times New Roman"/>
            <w:sz w:val="24"/>
            <w:szCs w:val="24"/>
          </w:rPr>
          <w:t>omponent</w:t>
        </w:r>
        <w:r>
          <w:rPr>
            <w:rFonts w:ascii="Times New Roman" w:hAnsi="Times New Roman" w:cs="Times New Roman"/>
            <w:sz w:val="24"/>
            <w:szCs w:val="24"/>
          </w:rPr>
          <w:t xml:space="preserve"> </w:t>
        </w:r>
      </w:ins>
      <w:ins w:id="139" w:author="Min-Yang.Lee" w:date="2017-05-31T14:09:00Z">
        <w:r w:rsidR="00265688">
          <w:rPr>
            <w:rFonts w:ascii="Times New Roman" w:hAnsi="Times New Roman" w:cs="Times New Roman"/>
            <w:sz w:val="24"/>
            <w:szCs w:val="24"/>
          </w:rPr>
          <w:t>t</w:t>
        </w:r>
      </w:ins>
      <w:ins w:id="140" w:author="Min-Yang.Lee" w:date="2017-05-31T14:07:00Z">
        <w:r w:rsidRPr="000F5195">
          <w:rPr>
            <w:rFonts w:ascii="Times New Roman" w:hAnsi="Times New Roman" w:cs="Times New Roman"/>
            <w:sz w:val="24"/>
            <w:szCs w:val="24"/>
          </w:rPr>
          <w:t>ests. Biometrics 46: 303–308.</w:t>
        </w:r>
      </w:ins>
    </w:p>
    <w:p w:rsidR="00FF22EE" w:rsidRDefault="00FF22EE" w:rsidP="000F5195">
      <w:pPr>
        <w:spacing w:after="0" w:line="480" w:lineRule="auto"/>
        <w:ind w:left="720" w:hanging="720"/>
        <w:rPr>
          <w:ins w:id="141" w:author="Min-Yang.Lee" w:date="2017-05-31T14:07:00Z"/>
          <w:rFonts w:ascii="Times New Roman" w:hAnsi="Times New Roman" w:cs="Times New Roman"/>
          <w:sz w:val="24"/>
          <w:szCs w:val="24"/>
        </w:rPr>
      </w:pPr>
      <w:proofErr w:type="spellStart"/>
      <w:ins w:id="142" w:author="Min-Yang.Lee" w:date="2017-05-31T14:22:00Z">
        <w:r w:rsidRPr="00FF22EE">
          <w:rPr>
            <w:rFonts w:ascii="Times New Roman" w:hAnsi="Times New Roman" w:cs="Times New Roman"/>
            <w:sz w:val="24"/>
            <w:szCs w:val="24"/>
          </w:rPr>
          <w:t>Tschirhart</w:t>
        </w:r>
        <w:proofErr w:type="spellEnd"/>
        <w:r w:rsidRPr="00FF22EE">
          <w:rPr>
            <w:rFonts w:ascii="Times New Roman" w:hAnsi="Times New Roman" w:cs="Times New Roman"/>
            <w:sz w:val="24"/>
            <w:szCs w:val="24"/>
          </w:rPr>
          <w:t xml:space="preserve">, J. 2000. </w:t>
        </w:r>
        <w:proofErr w:type="gramStart"/>
        <w:r w:rsidRPr="00FF22EE">
          <w:rPr>
            <w:rFonts w:ascii="Times New Roman" w:hAnsi="Times New Roman" w:cs="Times New Roman"/>
            <w:sz w:val="24"/>
            <w:szCs w:val="24"/>
          </w:rPr>
          <w:t>General Equilibrium of an Ecosystem.</w:t>
        </w:r>
        <w:proofErr w:type="gramEnd"/>
        <w:r w:rsidRPr="00FF22EE">
          <w:rPr>
            <w:rFonts w:ascii="Times New Roman" w:hAnsi="Times New Roman" w:cs="Times New Roman"/>
            <w:sz w:val="24"/>
            <w:szCs w:val="24"/>
          </w:rPr>
          <w:t xml:space="preserve"> Journal of Theoretical Biology 203: 13–32.</w:t>
        </w:r>
      </w:ins>
    </w:p>
    <w:p w:rsidR="00C97DE2" w:rsidRDefault="00C97DE2" w:rsidP="00C97DE2">
      <w:pPr>
        <w:spacing w:after="0" w:line="480" w:lineRule="auto"/>
        <w:ind w:left="720" w:hanging="720"/>
        <w:rPr>
          <w:ins w:id="143" w:author="Min-Yang.Lee" w:date="2017-05-31T14:08:00Z"/>
          <w:rFonts w:ascii="Times New Roman" w:hAnsi="Times New Roman" w:cs="Times New Roman"/>
          <w:sz w:val="24"/>
          <w:szCs w:val="24"/>
        </w:rPr>
      </w:pPr>
      <w:proofErr w:type="gramStart"/>
      <w:ins w:id="144" w:author="Min-Yang.Lee" w:date="2017-05-31T09:46:00Z">
        <w:r w:rsidRPr="00C97DE2">
          <w:rPr>
            <w:rFonts w:ascii="Times New Roman" w:hAnsi="Times New Roman" w:cs="Times New Roman"/>
            <w:sz w:val="24"/>
            <w:szCs w:val="24"/>
          </w:rPr>
          <w:t xml:space="preserve">Turner, M. and </w:t>
        </w:r>
        <w:proofErr w:type="spellStart"/>
        <w:r w:rsidRPr="00C97DE2">
          <w:rPr>
            <w:rFonts w:ascii="Times New Roman" w:hAnsi="Times New Roman" w:cs="Times New Roman"/>
            <w:sz w:val="24"/>
            <w:szCs w:val="24"/>
          </w:rPr>
          <w:t>Weninger</w:t>
        </w:r>
        <w:proofErr w:type="spellEnd"/>
        <w:r w:rsidRPr="00C97DE2">
          <w:rPr>
            <w:rFonts w:ascii="Times New Roman" w:hAnsi="Times New Roman" w:cs="Times New Roman"/>
            <w:sz w:val="24"/>
            <w:szCs w:val="24"/>
          </w:rPr>
          <w:t>, Q. 2005.</w:t>
        </w:r>
        <w:proofErr w:type="gramEnd"/>
        <w:r w:rsidRPr="00C97DE2">
          <w:rPr>
            <w:rFonts w:ascii="Times New Roman" w:hAnsi="Times New Roman" w:cs="Times New Roman"/>
            <w:sz w:val="24"/>
            <w:szCs w:val="24"/>
          </w:rPr>
          <w:t xml:space="preserve"> Meetings with costly participation: An empirical analysis. Review of</w:t>
        </w:r>
        <w:r>
          <w:rPr>
            <w:rFonts w:ascii="Times New Roman" w:hAnsi="Times New Roman" w:cs="Times New Roman"/>
            <w:sz w:val="24"/>
            <w:szCs w:val="24"/>
          </w:rPr>
          <w:t xml:space="preserve"> </w:t>
        </w:r>
        <w:r w:rsidRPr="00C97DE2">
          <w:rPr>
            <w:rFonts w:ascii="Times New Roman" w:hAnsi="Times New Roman" w:cs="Times New Roman"/>
            <w:sz w:val="24"/>
            <w:szCs w:val="24"/>
          </w:rPr>
          <w:t>Economic Studies 72: 247–268. doi:10.1111/0034-6527.00331.</w:t>
        </w:r>
      </w:ins>
    </w:p>
    <w:p w:rsidR="000F5195" w:rsidRDefault="000F5195" w:rsidP="000F5195">
      <w:pPr>
        <w:spacing w:after="0" w:line="480" w:lineRule="auto"/>
        <w:ind w:left="720" w:hanging="720"/>
        <w:rPr>
          <w:ins w:id="145" w:author="Min-Yang.Lee" w:date="2017-05-31T09:46:00Z"/>
          <w:rFonts w:ascii="Times New Roman" w:hAnsi="Times New Roman" w:cs="Times New Roman"/>
          <w:sz w:val="24"/>
          <w:szCs w:val="24"/>
        </w:rPr>
      </w:pPr>
      <w:ins w:id="146" w:author="Min-Yang.Lee" w:date="2017-05-31T14:08:00Z">
        <w:r w:rsidRPr="000F5195">
          <w:rPr>
            <w:rFonts w:ascii="Times New Roman" w:hAnsi="Times New Roman" w:cs="Times New Roman"/>
            <w:sz w:val="24"/>
            <w:szCs w:val="24"/>
          </w:rPr>
          <w:t xml:space="preserve">Whitlock, M.C. 2005. </w:t>
        </w:r>
        <w:proofErr w:type="gramStart"/>
        <w:r w:rsidRPr="000F5195">
          <w:rPr>
            <w:rFonts w:ascii="Times New Roman" w:hAnsi="Times New Roman" w:cs="Times New Roman"/>
            <w:sz w:val="24"/>
            <w:szCs w:val="24"/>
          </w:rPr>
          <w:t>Combining probability from independent tests: The weighted Z-method is superior to</w:t>
        </w:r>
        <w:r>
          <w:rPr>
            <w:rFonts w:ascii="Times New Roman" w:hAnsi="Times New Roman" w:cs="Times New Roman"/>
            <w:sz w:val="24"/>
            <w:szCs w:val="24"/>
          </w:rPr>
          <w:t xml:space="preserve"> </w:t>
        </w:r>
        <w:r w:rsidRPr="000F5195">
          <w:rPr>
            <w:rFonts w:ascii="Times New Roman" w:hAnsi="Times New Roman" w:cs="Times New Roman"/>
            <w:sz w:val="24"/>
            <w:szCs w:val="24"/>
          </w:rPr>
          <w:t>Fisher’s approach.</w:t>
        </w:r>
        <w:proofErr w:type="gramEnd"/>
        <w:r w:rsidRPr="000F5195">
          <w:rPr>
            <w:rFonts w:ascii="Times New Roman" w:hAnsi="Times New Roman" w:cs="Times New Roman"/>
            <w:sz w:val="24"/>
            <w:szCs w:val="24"/>
          </w:rPr>
          <w:t xml:space="preserve"> Journal of Evolutionary Biology </w:t>
        </w:r>
        <w:r>
          <w:rPr>
            <w:rFonts w:ascii="Times New Roman" w:hAnsi="Times New Roman" w:cs="Times New Roman"/>
            <w:sz w:val="24"/>
            <w:szCs w:val="24"/>
          </w:rPr>
          <w:t xml:space="preserve">13: 1368-1373 </w:t>
        </w:r>
        <w:r w:rsidRPr="000F5195">
          <w:rPr>
            <w:rFonts w:ascii="Times New Roman" w:hAnsi="Times New Roman" w:cs="Times New Roman"/>
            <w:sz w:val="24"/>
            <w:szCs w:val="24"/>
          </w:rPr>
          <w:t>doi:10.1111/j.1420-9101.2005.00917.x.</w:t>
        </w:r>
      </w:ins>
    </w:p>
    <w:p w:rsidR="001C2D1D" w:rsidRPr="00D95C93" w:rsidRDefault="001C2D1D" w:rsidP="00D95C93">
      <w:pPr>
        <w:spacing w:after="0" w:line="480" w:lineRule="auto"/>
        <w:ind w:left="720" w:hanging="720"/>
        <w:rPr>
          <w:rFonts w:ascii="Times New Roman" w:hAnsi="Times New Roman" w:cs="Times New Roman"/>
          <w:sz w:val="24"/>
          <w:szCs w:val="24"/>
        </w:rPr>
      </w:pPr>
      <w:del w:id="147" w:author="Jonathan.Deroba" w:date="2017-11-03T14:42:00Z">
        <w:r w:rsidDel="006E19DD">
          <w:rPr>
            <w:rFonts w:ascii="Times New Roman" w:hAnsi="Times New Roman" w:cs="Times New Roman"/>
            <w:sz w:val="24"/>
            <w:szCs w:val="24"/>
          </w:rPr>
          <w:delText xml:space="preserve">Wiedenmann, J., Wilberg, M., Sylvia, A., and Miller, T.  2017.  An evaluation of acceptable biological catch (ABC) harvest control rules designed to limit overfishing.  Canadian Journal of Fisheries and Aquatic Sciences, </w:delText>
        </w:r>
        <w:r w:rsidRPr="001C2D1D" w:rsidDel="006E19DD">
          <w:rPr>
            <w:rFonts w:ascii="Times New Roman" w:hAnsi="Times New Roman" w:cs="Times New Roman"/>
            <w:sz w:val="24"/>
            <w:szCs w:val="24"/>
            <w:highlight w:val="yellow"/>
          </w:rPr>
          <w:delText>pagination not final</w:delText>
        </w:r>
        <w:r w:rsidDel="006E19DD">
          <w:rPr>
            <w:rFonts w:ascii="Times New Roman" w:hAnsi="Times New Roman" w:cs="Times New Roman"/>
            <w:sz w:val="24"/>
            <w:szCs w:val="24"/>
          </w:rPr>
          <w:delText>.</w:delText>
        </w:r>
      </w:del>
    </w:p>
    <w:sectPr w:rsidR="001C2D1D" w:rsidRPr="00D95C93" w:rsidSect="0060691E">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n-Yang.Lee" w:date="2017-11-03T14:57:00Z" w:initials="M">
    <w:p w:rsidR="00503603" w:rsidRDefault="00503603" w:rsidP="00503603">
      <w:pPr>
        <w:pStyle w:val="CommentText"/>
      </w:pPr>
      <w:r>
        <w:rPr>
          <w:rStyle w:val="CommentReference"/>
        </w:rPr>
        <w:annotationRef/>
      </w:r>
      <w:r>
        <w:t>This paragraph is a little schizophrenic, because reads like NEFMC is telling is what to do. Which it did.  But also 2 of the authors work for NEFMC.</w:t>
      </w:r>
    </w:p>
    <w:p w:rsidR="00503603" w:rsidRDefault="00503603" w:rsidP="00503603">
      <w:pPr>
        <w:pStyle w:val="CommentText"/>
      </w:pPr>
    </w:p>
    <w:p w:rsidR="00503603" w:rsidRDefault="00503603" w:rsidP="00503603">
      <w:pPr>
        <w:pStyle w:val="CommentText"/>
      </w:pPr>
      <w:r>
        <w:t>I tried to fix it, but I don’t think I succeeded.</w:t>
      </w:r>
    </w:p>
    <w:p w:rsidR="00503603" w:rsidRDefault="00503603" w:rsidP="00503603">
      <w:pPr>
        <w:pStyle w:val="CommentText"/>
      </w:pPr>
    </w:p>
    <w:p w:rsidR="00503603" w:rsidRDefault="00503603" w:rsidP="00503603">
      <w:pPr>
        <w:pStyle w:val="CommentText"/>
      </w:pPr>
      <w:r>
        <w:t>We might have to just own it and write “NEFMC told us to do this stuff…so we mostly did it.”</w:t>
      </w:r>
    </w:p>
    <w:p w:rsidR="00503603" w:rsidRDefault="00503603" w:rsidP="00503603">
      <w:pPr>
        <w:pStyle w:val="CommentText"/>
      </w:pPr>
    </w:p>
  </w:comment>
  <w:comment w:id="1" w:author="Min-Yang.Lee" w:date="2017-11-03T14:57:00Z" w:initials="M">
    <w:p w:rsidR="00503603" w:rsidRDefault="00503603" w:rsidP="00503603">
      <w:pPr>
        <w:pStyle w:val="CommentText"/>
      </w:pPr>
      <w:r>
        <w:rPr>
          <w:rStyle w:val="CommentReference"/>
        </w:rPr>
        <w:annotationRef/>
      </w:r>
      <w:r>
        <w:t xml:space="preserve">This seems </w:t>
      </w:r>
      <w:proofErr w:type="spellStart"/>
      <w:r>
        <w:t>mis</w:t>
      </w:r>
      <w:proofErr w:type="spellEnd"/>
      <w:r>
        <w:t>-placed for now</w:t>
      </w:r>
    </w:p>
    <w:p w:rsidR="00503603" w:rsidRDefault="00503603" w:rsidP="00503603">
      <w:pPr>
        <w:pStyle w:val="CommentText"/>
      </w:pPr>
    </w:p>
    <w:p w:rsidR="00503603" w:rsidRDefault="00503603" w:rsidP="00503603">
      <w:pPr>
        <w:pStyle w:val="CommentText"/>
      </w:pPr>
      <w:r>
        <w:t>I’m trying to set up</w:t>
      </w:r>
    </w:p>
    <w:p w:rsidR="00503603" w:rsidRDefault="00503603" w:rsidP="00503603">
      <w:pPr>
        <w:pStyle w:val="CommentText"/>
        <w:numPr>
          <w:ilvl w:val="0"/>
          <w:numId w:val="3"/>
        </w:numPr>
      </w:pPr>
      <w:r>
        <w:t>Getting user participation is “good” for fisheries management. And</w:t>
      </w:r>
    </w:p>
    <w:p w:rsidR="00503603" w:rsidRDefault="00503603" w:rsidP="00503603">
      <w:pPr>
        <w:pStyle w:val="CommentText"/>
        <w:numPr>
          <w:ilvl w:val="0"/>
          <w:numId w:val="3"/>
        </w:numPr>
      </w:pPr>
      <w:r>
        <w:t xml:space="preserve"> Getting good user participation can be difficult if you have extremists just yelling at each other, so it’s important to have ground rules in place.</w:t>
      </w:r>
    </w:p>
    <w:p w:rsidR="00503603" w:rsidRDefault="00503603" w:rsidP="00503603">
      <w:pPr>
        <w:pStyle w:val="CommentText"/>
      </w:pPr>
    </w:p>
    <w:p w:rsidR="00503603" w:rsidRDefault="00503603" w:rsidP="00503603">
      <w:pPr>
        <w:pStyle w:val="CommentText"/>
      </w:pPr>
      <w:r>
        <w:t>This might belong in the other paper.</w:t>
      </w:r>
    </w:p>
    <w:p w:rsidR="00503603" w:rsidRDefault="00503603" w:rsidP="00503603">
      <w:pPr>
        <w:pStyle w:val="CommentText"/>
      </w:pPr>
    </w:p>
    <w:p w:rsidR="00503603" w:rsidRDefault="00503603" w:rsidP="00503603">
      <w:pPr>
        <w:pStyle w:val="CommentText"/>
      </w:pPr>
    </w:p>
    <w:p w:rsidR="00503603" w:rsidRDefault="00503603" w:rsidP="00503603">
      <w:pPr>
        <w:pStyle w:val="CommentText"/>
      </w:pPr>
    </w:p>
    <w:p w:rsidR="00503603" w:rsidRDefault="00503603" w:rsidP="00503603">
      <w:pPr>
        <w:pStyle w:val="CommentText"/>
      </w:pPr>
    </w:p>
  </w:comment>
  <w:comment w:id="2" w:author="Jonathan.Deroba" w:date="2017-11-03T14:57:00Z" w:initials="JD">
    <w:p w:rsidR="00DF1C17" w:rsidRDefault="00DF1C17">
      <w:pPr>
        <w:pStyle w:val="CommentText"/>
      </w:pPr>
      <w:r>
        <w:rPr>
          <w:rStyle w:val="CommentReference"/>
        </w:rPr>
        <w:annotationRef/>
      </w:r>
      <w:r>
        <w:t>I deleted the text with this comment because I don’t think it fit in the introduction.  At best, it belongs in the discussion and more likely in the other paper.  Might be worth sharing that text and citation with D and 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A155B"/>
    <w:multiLevelType w:val="hybridMultilevel"/>
    <w:tmpl w:val="23B065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F51BE"/>
    <w:multiLevelType w:val="hybridMultilevel"/>
    <w:tmpl w:val="23E2E7B0"/>
    <w:lvl w:ilvl="0" w:tplc="2DB61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595E2D"/>
    <w:multiLevelType w:val="hybridMultilevel"/>
    <w:tmpl w:val="763C5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8111C4"/>
    <w:multiLevelType w:val="hybridMultilevel"/>
    <w:tmpl w:val="638A0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D1EEF"/>
    <w:multiLevelType w:val="hybridMultilevel"/>
    <w:tmpl w:val="B9E65E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24045EB"/>
    <w:multiLevelType w:val="hybridMultilevel"/>
    <w:tmpl w:val="575853A8"/>
    <w:lvl w:ilvl="0" w:tplc="1D48B398">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D0A6750"/>
    <w:multiLevelType w:val="hybridMultilevel"/>
    <w:tmpl w:val="89363D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37348D6"/>
    <w:multiLevelType w:val="hybridMultilevel"/>
    <w:tmpl w:val="EFD2CA4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7"/>
  </w:num>
  <w:num w:numId="3">
    <w:abstractNumId w:val="0"/>
  </w:num>
  <w:num w:numId="4">
    <w:abstractNumId w:val="6"/>
  </w:num>
  <w:num w:numId="5">
    <w:abstractNumId w:val="2"/>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91E"/>
    <w:rsid w:val="0001795C"/>
    <w:rsid w:val="00034C38"/>
    <w:rsid w:val="00067D7C"/>
    <w:rsid w:val="000765B4"/>
    <w:rsid w:val="00090C46"/>
    <w:rsid w:val="000D6B0D"/>
    <w:rsid w:val="000F5195"/>
    <w:rsid w:val="00125304"/>
    <w:rsid w:val="00132449"/>
    <w:rsid w:val="00143E92"/>
    <w:rsid w:val="00167435"/>
    <w:rsid w:val="00170EFA"/>
    <w:rsid w:val="001866B8"/>
    <w:rsid w:val="001A1698"/>
    <w:rsid w:val="001A3C60"/>
    <w:rsid w:val="001A7A2A"/>
    <w:rsid w:val="001C231F"/>
    <w:rsid w:val="001C2D1D"/>
    <w:rsid w:val="002065A6"/>
    <w:rsid w:val="00262569"/>
    <w:rsid w:val="00265688"/>
    <w:rsid w:val="00266951"/>
    <w:rsid w:val="002905AB"/>
    <w:rsid w:val="002D5BA3"/>
    <w:rsid w:val="002F602A"/>
    <w:rsid w:val="00356999"/>
    <w:rsid w:val="0036511E"/>
    <w:rsid w:val="00387EAA"/>
    <w:rsid w:val="0039216A"/>
    <w:rsid w:val="003A1133"/>
    <w:rsid w:val="003B6A24"/>
    <w:rsid w:val="003E4DD8"/>
    <w:rsid w:val="003F0DF8"/>
    <w:rsid w:val="004027CF"/>
    <w:rsid w:val="004441DD"/>
    <w:rsid w:val="004549A7"/>
    <w:rsid w:val="00460D19"/>
    <w:rsid w:val="00476D78"/>
    <w:rsid w:val="004F05DE"/>
    <w:rsid w:val="00503603"/>
    <w:rsid w:val="005424C9"/>
    <w:rsid w:val="005428B3"/>
    <w:rsid w:val="005814D2"/>
    <w:rsid w:val="005A2E47"/>
    <w:rsid w:val="005A664C"/>
    <w:rsid w:val="005D43CA"/>
    <w:rsid w:val="005E7DD8"/>
    <w:rsid w:val="0060691E"/>
    <w:rsid w:val="006238FB"/>
    <w:rsid w:val="0067484D"/>
    <w:rsid w:val="0069142F"/>
    <w:rsid w:val="006D04F2"/>
    <w:rsid w:val="006E19DD"/>
    <w:rsid w:val="0073759F"/>
    <w:rsid w:val="00783AC6"/>
    <w:rsid w:val="007954C6"/>
    <w:rsid w:val="007A35D8"/>
    <w:rsid w:val="0080688C"/>
    <w:rsid w:val="00807A88"/>
    <w:rsid w:val="00810693"/>
    <w:rsid w:val="00821541"/>
    <w:rsid w:val="0082349B"/>
    <w:rsid w:val="00826AEF"/>
    <w:rsid w:val="00830475"/>
    <w:rsid w:val="00842A21"/>
    <w:rsid w:val="008436A4"/>
    <w:rsid w:val="00871424"/>
    <w:rsid w:val="008B1980"/>
    <w:rsid w:val="008E0C7D"/>
    <w:rsid w:val="008E25DE"/>
    <w:rsid w:val="008E6537"/>
    <w:rsid w:val="00927892"/>
    <w:rsid w:val="009418FC"/>
    <w:rsid w:val="009459F4"/>
    <w:rsid w:val="00974E96"/>
    <w:rsid w:val="009C1CE1"/>
    <w:rsid w:val="00A65FEA"/>
    <w:rsid w:val="00A6763C"/>
    <w:rsid w:val="00A7085A"/>
    <w:rsid w:val="00A777D3"/>
    <w:rsid w:val="00A87EC0"/>
    <w:rsid w:val="00AC04FE"/>
    <w:rsid w:val="00AC77B4"/>
    <w:rsid w:val="00B06A25"/>
    <w:rsid w:val="00B1186A"/>
    <w:rsid w:val="00B126F8"/>
    <w:rsid w:val="00B4107E"/>
    <w:rsid w:val="00B80DA7"/>
    <w:rsid w:val="00B82C44"/>
    <w:rsid w:val="00B909C6"/>
    <w:rsid w:val="00BA1B30"/>
    <w:rsid w:val="00BA3BFC"/>
    <w:rsid w:val="00BB620D"/>
    <w:rsid w:val="00BC1370"/>
    <w:rsid w:val="00C0743B"/>
    <w:rsid w:val="00C31494"/>
    <w:rsid w:val="00C62A44"/>
    <w:rsid w:val="00C9649F"/>
    <w:rsid w:val="00C97DE2"/>
    <w:rsid w:val="00CA5C75"/>
    <w:rsid w:val="00CE0343"/>
    <w:rsid w:val="00CF6900"/>
    <w:rsid w:val="00CF7EA9"/>
    <w:rsid w:val="00D001EF"/>
    <w:rsid w:val="00D123CC"/>
    <w:rsid w:val="00D13949"/>
    <w:rsid w:val="00D3664E"/>
    <w:rsid w:val="00D679AB"/>
    <w:rsid w:val="00D95C93"/>
    <w:rsid w:val="00D97B9D"/>
    <w:rsid w:val="00DE1262"/>
    <w:rsid w:val="00DF1C17"/>
    <w:rsid w:val="00DF2B6B"/>
    <w:rsid w:val="00E340D0"/>
    <w:rsid w:val="00E6231C"/>
    <w:rsid w:val="00E90FA9"/>
    <w:rsid w:val="00E933FC"/>
    <w:rsid w:val="00EC0C45"/>
    <w:rsid w:val="00EC7774"/>
    <w:rsid w:val="00ED45F2"/>
    <w:rsid w:val="00EE547E"/>
    <w:rsid w:val="00F311D0"/>
    <w:rsid w:val="00F37914"/>
    <w:rsid w:val="00F61A03"/>
    <w:rsid w:val="00F61D95"/>
    <w:rsid w:val="00F65166"/>
    <w:rsid w:val="00FB653B"/>
    <w:rsid w:val="00FF0316"/>
    <w:rsid w:val="00FF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691E"/>
  </w:style>
  <w:style w:type="character" w:styleId="Hyperlink">
    <w:name w:val="Hyperlink"/>
    <w:basedOn w:val="DefaultParagraphFont"/>
    <w:uiPriority w:val="99"/>
    <w:unhideWhenUsed/>
    <w:rsid w:val="00F61D95"/>
    <w:rPr>
      <w:color w:val="0000FF" w:themeColor="hyperlink"/>
      <w:u w:val="single"/>
    </w:rPr>
  </w:style>
  <w:style w:type="paragraph" w:styleId="ListParagraph">
    <w:name w:val="List Paragraph"/>
    <w:basedOn w:val="Normal"/>
    <w:uiPriority w:val="34"/>
    <w:qFormat/>
    <w:rsid w:val="009418FC"/>
    <w:pPr>
      <w:ind w:left="720"/>
      <w:contextualSpacing/>
    </w:pPr>
  </w:style>
  <w:style w:type="paragraph" w:styleId="BalloonText">
    <w:name w:val="Balloon Text"/>
    <w:basedOn w:val="Normal"/>
    <w:link w:val="BalloonTextChar"/>
    <w:uiPriority w:val="99"/>
    <w:semiHidden/>
    <w:unhideWhenUsed/>
    <w:rsid w:val="00CA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C75"/>
    <w:rPr>
      <w:rFonts w:ascii="Tahoma" w:hAnsi="Tahoma" w:cs="Tahoma"/>
      <w:sz w:val="16"/>
      <w:szCs w:val="16"/>
    </w:rPr>
  </w:style>
  <w:style w:type="character" w:styleId="CommentReference">
    <w:name w:val="annotation reference"/>
    <w:basedOn w:val="DefaultParagraphFont"/>
    <w:uiPriority w:val="99"/>
    <w:semiHidden/>
    <w:unhideWhenUsed/>
    <w:rsid w:val="00EC0C45"/>
    <w:rPr>
      <w:sz w:val="16"/>
      <w:szCs w:val="16"/>
    </w:rPr>
  </w:style>
  <w:style w:type="paragraph" w:styleId="CommentText">
    <w:name w:val="annotation text"/>
    <w:basedOn w:val="Normal"/>
    <w:link w:val="CommentTextChar"/>
    <w:uiPriority w:val="99"/>
    <w:semiHidden/>
    <w:unhideWhenUsed/>
    <w:rsid w:val="00EC0C45"/>
    <w:pPr>
      <w:spacing w:line="240" w:lineRule="auto"/>
    </w:pPr>
    <w:rPr>
      <w:sz w:val="20"/>
      <w:szCs w:val="20"/>
    </w:rPr>
  </w:style>
  <w:style w:type="character" w:customStyle="1" w:styleId="CommentTextChar">
    <w:name w:val="Comment Text Char"/>
    <w:basedOn w:val="DefaultParagraphFont"/>
    <w:link w:val="CommentText"/>
    <w:uiPriority w:val="99"/>
    <w:semiHidden/>
    <w:rsid w:val="00EC0C45"/>
    <w:rPr>
      <w:sz w:val="20"/>
      <w:szCs w:val="20"/>
    </w:rPr>
  </w:style>
  <w:style w:type="paragraph" w:styleId="CommentSubject">
    <w:name w:val="annotation subject"/>
    <w:basedOn w:val="CommentText"/>
    <w:next w:val="CommentText"/>
    <w:link w:val="CommentSubjectChar"/>
    <w:uiPriority w:val="99"/>
    <w:semiHidden/>
    <w:unhideWhenUsed/>
    <w:rsid w:val="00EC0C45"/>
    <w:rPr>
      <w:b/>
      <w:bCs/>
    </w:rPr>
  </w:style>
  <w:style w:type="character" w:customStyle="1" w:styleId="CommentSubjectChar">
    <w:name w:val="Comment Subject Char"/>
    <w:basedOn w:val="CommentTextChar"/>
    <w:link w:val="CommentSubject"/>
    <w:uiPriority w:val="99"/>
    <w:semiHidden/>
    <w:rsid w:val="00EC0C45"/>
    <w:rPr>
      <w:b/>
      <w:bCs/>
      <w:sz w:val="20"/>
      <w:szCs w:val="20"/>
    </w:rPr>
  </w:style>
  <w:style w:type="character" w:styleId="PlaceholderText">
    <w:name w:val="Placeholder Text"/>
    <w:basedOn w:val="DefaultParagraphFont"/>
    <w:uiPriority w:val="99"/>
    <w:semiHidden/>
    <w:rsid w:val="003E4DD8"/>
    <w:rPr>
      <w:color w:val="808080"/>
    </w:rPr>
  </w:style>
  <w:style w:type="paragraph" w:styleId="Header">
    <w:name w:val="header"/>
    <w:basedOn w:val="Normal"/>
    <w:link w:val="HeaderChar"/>
    <w:uiPriority w:val="99"/>
    <w:semiHidden/>
    <w:unhideWhenUsed/>
    <w:rsid w:val="003E4DD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3E4DD8"/>
    <w:rPr>
      <w:rFonts w:eastAsiaTheme="minorHAnsi"/>
    </w:rPr>
  </w:style>
  <w:style w:type="paragraph" w:styleId="Footer">
    <w:name w:val="footer"/>
    <w:basedOn w:val="Normal"/>
    <w:link w:val="FooterChar"/>
    <w:uiPriority w:val="99"/>
    <w:unhideWhenUsed/>
    <w:rsid w:val="003E4DD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E4DD8"/>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0691E"/>
  </w:style>
  <w:style w:type="character" w:styleId="Hyperlink">
    <w:name w:val="Hyperlink"/>
    <w:basedOn w:val="DefaultParagraphFont"/>
    <w:uiPriority w:val="99"/>
    <w:unhideWhenUsed/>
    <w:rsid w:val="00F61D95"/>
    <w:rPr>
      <w:color w:val="0000FF" w:themeColor="hyperlink"/>
      <w:u w:val="single"/>
    </w:rPr>
  </w:style>
  <w:style w:type="paragraph" w:styleId="ListParagraph">
    <w:name w:val="List Paragraph"/>
    <w:basedOn w:val="Normal"/>
    <w:uiPriority w:val="34"/>
    <w:qFormat/>
    <w:rsid w:val="009418FC"/>
    <w:pPr>
      <w:ind w:left="720"/>
      <w:contextualSpacing/>
    </w:pPr>
  </w:style>
  <w:style w:type="paragraph" w:styleId="BalloonText">
    <w:name w:val="Balloon Text"/>
    <w:basedOn w:val="Normal"/>
    <w:link w:val="BalloonTextChar"/>
    <w:uiPriority w:val="99"/>
    <w:semiHidden/>
    <w:unhideWhenUsed/>
    <w:rsid w:val="00CA5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5C75"/>
    <w:rPr>
      <w:rFonts w:ascii="Tahoma" w:hAnsi="Tahoma" w:cs="Tahoma"/>
      <w:sz w:val="16"/>
      <w:szCs w:val="16"/>
    </w:rPr>
  </w:style>
  <w:style w:type="character" w:styleId="CommentReference">
    <w:name w:val="annotation reference"/>
    <w:basedOn w:val="DefaultParagraphFont"/>
    <w:uiPriority w:val="99"/>
    <w:semiHidden/>
    <w:unhideWhenUsed/>
    <w:rsid w:val="00EC0C45"/>
    <w:rPr>
      <w:sz w:val="16"/>
      <w:szCs w:val="16"/>
    </w:rPr>
  </w:style>
  <w:style w:type="paragraph" w:styleId="CommentText">
    <w:name w:val="annotation text"/>
    <w:basedOn w:val="Normal"/>
    <w:link w:val="CommentTextChar"/>
    <w:uiPriority w:val="99"/>
    <w:semiHidden/>
    <w:unhideWhenUsed/>
    <w:rsid w:val="00EC0C45"/>
    <w:pPr>
      <w:spacing w:line="240" w:lineRule="auto"/>
    </w:pPr>
    <w:rPr>
      <w:sz w:val="20"/>
      <w:szCs w:val="20"/>
    </w:rPr>
  </w:style>
  <w:style w:type="character" w:customStyle="1" w:styleId="CommentTextChar">
    <w:name w:val="Comment Text Char"/>
    <w:basedOn w:val="DefaultParagraphFont"/>
    <w:link w:val="CommentText"/>
    <w:uiPriority w:val="99"/>
    <w:semiHidden/>
    <w:rsid w:val="00EC0C45"/>
    <w:rPr>
      <w:sz w:val="20"/>
      <w:szCs w:val="20"/>
    </w:rPr>
  </w:style>
  <w:style w:type="paragraph" w:styleId="CommentSubject">
    <w:name w:val="annotation subject"/>
    <w:basedOn w:val="CommentText"/>
    <w:next w:val="CommentText"/>
    <w:link w:val="CommentSubjectChar"/>
    <w:uiPriority w:val="99"/>
    <w:semiHidden/>
    <w:unhideWhenUsed/>
    <w:rsid w:val="00EC0C45"/>
    <w:rPr>
      <w:b/>
      <w:bCs/>
    </w:rPr>
  </w:style>
  <w:style w:type="character" w:customStyle="1" w:styleId="CommentSubjectChar">
    <w:name w:val="Comment Subject Char"/>
    <w:basedOn w:val="CommentTextChar"/>
    <w:link w:val="CommentSubject"/>
    <w:uiPriority w:val="99"/>
    <w:semiHidden/>
    <w:rsid w:val="00EC0C45"/>
    <w:rPr>
      <w:b/>
      <w:bCs/>
      <w:sz w:val="20"/>
      <w:szCs w:val="20"/>
    </w:rPr>
  </w:style>
  <w:style w:type="character" w:styleId="PlaceholderText">
    <w:name w:val="Placeholder Text"/>
    <w:basedOn w:val="DefaultParagraphFont"/>
    <w:uiPriority w:val="99"/>
    <w:semiHidden/>
    <w:rsid w:val="003E4DD8"/>
    <w:rPr>
      <w:color w:val="808080"/>
    </w:rPr>
  </w:style>
  <w:style w:type="paragraph" w:styleId="Header">
    <w:name w:val="header"/>
    <w:basedOn w:val="Normal"/>
    <w:link w:val="HeaderChar"/>
    <w:uiPriority w:val="99"/>
    <w:semiHidden/>
    <w:unhideWhenUsed/>
    <w:rsid w:val="003E4DD8"/>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3E4DD8"/>
    <w:rPr>
      <w:rFonts w:eastAsiaTheme="minorHAnsi"/>
    </w:rPr>
  </w:style>
  <w:style w:type="paragraph" w:styleId="Footer">
    <w:name w:val="footer"/>
    <w:basedOn w:val="Normal"/>
    <w:link w:val="FooterChar"/>
    <w:uiPriority w:val="99"/>
    <w:unhideWhenUsed/>
    <w:rsid w:val="003E4DD8"/>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3E4DD8"/>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nathan.deroba@noaa.gov"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17</Pages>
  <Words>4073</Words>
  <Characters>23221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Jonathan.Deroba</dc:creator>
  <cp:lastModifiedBy>Jonathan.Deroba</cp:lastModifiedBy>
  <cp:revision>34</cp:revision>
  <dcterms:created xsi:type="dcterms:W3CDTF">2017-11-03T18:29:00Z</dcterms:created>
  <dcterms:modified xsi:type="dcterms:W3CDTF">2017-11-06T18:50:00Z</dcterms:modified>
</cp:coreProperties>
</file>